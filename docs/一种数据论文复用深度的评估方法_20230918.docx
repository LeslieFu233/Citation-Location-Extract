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03C2" w14:textId="51EECE8D" w:rsidR="008F74D8" w:rsidRDefault="008F74D8" w:rsidP="00DD4D0B">
      <w:pPr>
        <w:pStyle w:val="1"/>
        <w:spacing w:line="360" w:lineRule="auto"/>
      </w:pPr>
      <w:r>
        <w:rPr>
          <w:rFonts w:hint="eastAsia"/>
        </w:rPr>
        <w:t>一种数据论文复用深度的评估方法</w:t>
      </w:r>
    </w:p>
    <w:p w14:paraId="5A163841" w14:textId="0E3471DF" w:rsidR="008F74D8" w:rsidRPr="000D297B" w:rsidRDefault="008D242F" w:rsidP="00DD4D0B">
      <w:pPr>
        <w:pStyle w:val="2"/>
        <w:spacing w:line="360" w:lineRule="auto"/>
      </w:pPr>
      <w:r w:rsidRPr="000D297B">
        <w:rPr>
          <w:rFonts w:hint="eastAsia"/>
        </w:rPr>
        <w:t>背景技术：</w:t>
      </w:r>
    </w:p>
    <w:p w14:paraId="0363AFC3" w14:textId="3F0F52CB" w:rsidR="008D242F" w:rsidRDefault="00D162F6" w:rsidP="00DD4D0B">
      <w:pPr>
        <w:spacing w:line="360" w:lineRule="auto"/>
        <w:ind w:firstLine="420"/>
      </w:pPr>
      <w:r>
        <w:rPr>
          <w:rFonts w:hint="eastAsia"/>
        </w:rPr>
        <w:t>随着科学研究向“第四范式”即数据密集型科学的方向发展，</w:t>
      </w:r>
      <w:r w:rsidR="00ED4C49">
        <w:rPr>
          <w:rFonts w:hint="eastAsia"/>
        </w:rPr>
        <w:t>学术界对研究可重复性与对数据共享的要求增加，</w:t>
      </w:r>
      <w:r>
        <w:rPr>
          <w:rFonts w:hint="eastAsia"/>
        </w:rPr>
        <w:t>科学数据共享的重要性受到广泛关注</w:t>
      </w:r>
      <w:r w:rsidR="00ED4C49">
        <w:rPr>
          <w:rFonts w:hint="eastAsia"/>
        </w:rPr>
        <w:t>。</w:t>
      </w:r>
      <w:r w:rsidR="0058312D">
        <w:rPr>
          <w:rFonts w:hint="eastAsia"/>
        </w:rPr>
        <w:t>数据论文作为</w:t>
      </w:r>
      <w:r w:rsidR="00ED4C49">
        <w:rPr>
          <w:rFonts w:hint="eastAsia"/>
        </w:rPr>
        <w:t>三种主要数据出版模式之一（其它两种模式</w:t>
      </w:r>
      <w:r w:rsidR="008113A0">
        <w:rPr>
          <w:rFonts w:hint="eastAsia"/>
        </w:rPr>
        <w:t>分别</w:t>
      </w:r>
      <w:r w:rsidR="00ED4C49">
        <w:rPr>
          <w:rFonts w:hint="eastAsia"/>
        </w:rPr>
        <w:t>为独立的数据出版、作为论文辅助资料的数据出版），</w:t>
      </w:r>
      <w:r w:rsidR="008D5CC9">
        <w:rPr>
          <w:rFonts w:hint="eastAsia"/>
        </w:rPr>
        <w:t>对数据来源、收集方法、数据结构、处理方法等内容进行描述</w:t>
      </w:r>
      <w:r w:rsidR="00A8258D">
        <w:rPr>
          <w:rFonts w:hint="eastAsia"/>
        </w:rPr>
        <w:t>，</w:t>
      </w:r>
      <w:r w:rsidR="004729C9" w:rsidRPr="004729C9">
        <w:rPr>
          <w:rFonts w:hint="eastAsia"/>
        </w:rPr>
        <w:t>数据论文在促进科学数据共享方面发挥着重要作用，可以加强科学研究的可靠性、透明度和合作性，从而推动科学领域的发展</w:t>
      </w:r>
      <w:r w:rsidR="008D5CC9">
        <w:rPr>
          <w:rFonts w:hint="eastAsia"/>
        </w:rPr>
        <w:t>。</w:t>
      </w:r>
    </w:p>
    <w:p w14:paraId="05A30162" w14:textId="4BD8AAFF" w:rsidR="00D73259" w:rsidRDefault="00D73259" w:rsidP="00DD4D0B">
      <w:pPr>
        <w:spacing w:line="360" w:lineRule="auto"/>
        <w:ind w:firstLine="420"/>
      </w:pPr>
      <w:r>
        <w:rPr>
          <w:rFonts w:hint="eastAsia"/>
        </w:rPr>
        <w:t>当谈及现有的数据</w:t>
      </w:r>
      <w:r w:rsidR="001037C7">
        <w:rPr>
          <w:rFonts w:hint="eastAsia"/>
        </w:rPr>
        <w:t>复用</w:t>
      </w:r>
      <w:r>
        <w:rPr>
          <w:rFonts w:hint="eastAsia"/>
        </w:rPr>
        <w:t>评价方法时，许多方法通常依赖于传统的引文分析指标，如引用次数和引用期刊的影响因子，这样的方法将所有的引用行为视为同等重要，而实际上，不同的引用行为可能反映了对数据的不同程度的复用。例如，对于一篇数据论文的引用，将其作为背景介绍与对数据结果的深入分析是截然不同的情况。在前者中，引用与数据论文的数据部分可能关系不大，而在后者中，引用者需要对数据论文中承载的数据进行</w:t>
      </w:r>
      <w:r w:rsidR="001E2F83">
        <w:rPr>
          <w:rFonts w:hint="eastAsia"/>
        </w:rPr>
        <w:t>一定的</w:t>
      </w:r>
      <w:r>
        <w:rPr>
          <w:rFonts w:hint="eastAsia"/>
        </w:rPr>
        <w:t>了解和分析，这明显反映出了后者对数据的更深层次的</w:t>
      </w:r>
      <w:r w:rsidR="001037C7">
        <w:rPr>
          <w:rFonts w:hint="eastAsia"/>
        </w:rPr>
        <w:t>复用</w:t>
      </w:r>
      <w:r>
        <w:rPr>
          <w:rFonts w:hint="eastAsia"/>
        </w:rPr>
        <w:t>。</w:t>
      </w:r>
      <w:r w:rsidR="001E2F83">
        <w:rPr>
          <w:rFonts w:hint="eastAsia"/>
        </w:rPr>
        <w:t>因此，</w:t>
      </w:r>
      <w:r>
        <w:rPr>
          <w:rFonts w:hint="eastAsia"/>
        </w:rPr>
        <w:t>为了更准确地反映数据被</w:t>
      </w:r>
      <w:r w:rsidR="001037C7">
        <w:rPr>
          <w:rFonts w:hint="eastAsia"/>
        </w:rPr>
        <w:t>复用</w:t>
      </w:r>
      <w:r>
        <w:rPr>
          <w:rFonts w:hint="eastAsia"/>
        </w:rPr>
        <w:t>的深度，需要对引用行为的意图进行更细致的分类。目前的引用行为意图分类研究主要关注一般的学术文献或科技文献，而没有专门针对数据论文进行深入的分类。</w:t>
      </w:r>
    </w:p>
    <w:p w14:paraId="374C3001" w14:textId="091F4D7F" w:rsidR="00B66783" w:rsidRDefault="00D73259" w:rsidP="00DD4D0B">
      <w:pPr>
        <w:spacing w:line="360" w:lineRule="auto"/>
        <w:ind w:firstLine="420"/>
      </w:pPr>
      <w:r w:rsidRPr="00D73259">
        <w:rPr>
          <w:rFonts w:hint="eastAsia"/>
        </w:rPr>
        <w:t>同时，值得注意的是，以往关于引文内容分析的研究数据往往</w:t>
      </w:r>
      <w:r>
        <w:rPr>
          <w:rFonts w:hint="eastAsia"/>
        </w:rPr>
        <w:t>需要</w:t>
      </w:r>
      <w:r w:rsidRPr="00D73259">
        <w:rPr>
          <w:rFonts w:hint="eastAsia"/>
        </w:rPr>
        <w:t>从文献</w:t>
      </w:r>
      <w:r>
        <w:rPr>
          <w:rFonts w:hint="eastAsia"/>
        </w:rPr>
        <w:t>原文</w:t>
      </w:r>
      <w:r w:rsidRPr="00D73259">
        <w:rPr>
          <w:rFonts w:hint="eastAsia"/>
        </w:rPr>
        <w:t>中提取引用信息</w:t>
      </w:r>
      <w:r>
        <w:rPr>
          <w:rFonts w:hint="eastAsia"/>
        </w:rPr>
        <w:t>，</w:t>
      </w:r>
      <w:r w:rsidRPr="00D73259">
        <w:rPr>
          <w:rFonts w:hint="eastAsia"/>
        </w:rPr>
        <w:t>这些</w:t>
      </w:r>
      <w:r>
        <w:rPr>
          <w:rFonts w:hint="eastAsia"/>
        </w:rPr>
        <w:t>文献原文</w:t>
      </w:r>
      <w:r w:rsidRPr="00D73259">
        <w:rPr>
          <w:rFonts w:hint="eastAsia"/>
        </w:rPr>
        <w:t>多数</w:t>
      </w:r>
      <w:r>
        <w:rPr>
          <w:rFonts w:hint="eastAsia"/>
        </w:rPr>
        <w:t>为</w:t>
      </w:r>
      <w:r w:rsidRPr="00D73259">
        <w:rPr>
          <w:rFonts w:hint="eastAsia"/>
        </w:rPr>
        <w:t>来自于特定的期刊或出版机构</w:t>
      </w:r>
      <w:r>
        <w:rPr>
          <w:rFonts w:hint="eastAsia"/>
        </w:rPr>
        <w:t>的</w:t>
      </w:r>
      <w:r w:rsidRPr="00D73259">
        <w:rPr>
          <w:rFonts w:hint="eastAsia"/>
        </w:rPr>
        <w:t>固定标准结构</w:t>
      </w:r>
      <w:r>
        <w:rPr>
          <w:rFonts w:hint="eastAsia"/>
        </w:rPr>
        <w:t>化文本，</w:t>
      </w:r>
      <w:r w:rsidRPr="00D73259">
        <w:rPr>
          <w:rFonts w:hint="eastAsia"/>
        </w:rPr>
        <w:t>然而在实际情况中，一篇文献的引用可能来源于各种各样的期刊和出版物，文献的原文形式可能迥异，有</w:t>
      </w:r>
      <w:r w:rsidR="00A175B3">
        <w:rPr>
          <w:rFonts w:hint="eastAsia"/>
        </w:rPr>
        <w:t>些</w:t>
      </w:r>
      <w:r w:rsidRPr="00D73259">
        <w:rPr>
          <w:rFonts w:hint="eastAsia"/>
        </w:rPr>
        <w:t>以不同的结构化文本</w:t>
      </w:r>
      <w:r>
        <w:rPr>
          <w:rFonts w:hint="eastAsia"/>
        </w:rPr>
        <w:t>格式</w:t>
      </w:r>
      <w:r w:rsidRPr="00D73259">
        <w:rPr>
          <w:rFonts w:hint="eastAsia"/>
        </w:rPr>
        <w:t>呈现，而有些可能只存在于</w:t>
      </w:r>
      <w:r w:rsidRPr="00D73259">
        <w:t>PDF</w:t>
      </w:r>
      <w:r w:rsidRPr="00D73259">
        <w:t>文档中，这种多样性增加了对引用位置和引用上下文进行准确提取的难度。</w:t>
      </w:r>
    </w:p>
    <w:p w14:paraId="16C45C3D" w14:textId="58E8A182" w:rsidR="00871567" w:rsidRDefault="00871567" w:rsidP="00DD4D0B">
      <w:pPr>
        <w:pStyle w:val="2"/>
        <w:spacing w:line="360" w:lineRule="auto"/>
      </w:pPr>
      <w:r>
        <w:rPr>
          <w:rFonts w:hint="eastAsia"/>
        </w:rPr>
        <w:t>发明内容</w:t>
      </w:r>
    </w:p>
    <w:p w14:paraId="48EA4539" w14:textId="5E470B51" w:rsidR="00DD4D0B" w:rsidRDefault="00DD4D0B" w:rsidP="00B43DA0">
      <w:pPr>
        <w:spacing w:line="360" w:lineRule="auto"/>
        <w:ind w:firstLine="420"/>
      </w:pPr>
      <w:r>
        <w:rPr>
          <w:rFonts w:hint="eastAsia"/>
        </w:rPr>
        <w:t>针对背景技术部分所提及的现有方案所存在的不足和缺陷，我们提出了一种数据论文引用意图的评价方法，旨在更好地反映数据被复用的程度。</w:t>
      </w:r>
      <w:r w:rsidR="00F512F2">
        <w:rPr>
          <w:rFonts w:hint="eastAsia"/>
        </w:rPr>
        <w:t>并</w:t>
      </w:r>
      <w:r>
        <w:rPr>
          <w:rFonts w:hint="eastAsia"/>
        </w:rPr>
        <w:t>整合各个必要路径的解决方案，</w:t>
      </w:r>
      <w:r w:rsidR="00F512F2">
        <w:rPr>
          <w:rFonts w:hint="eastAsia"/>
        </w:rPr>
        <w:t>处理不同来源的学术文献原文，</w:t>
      </w:r>
      <w:r w:rsidR="008976F9">
        <w:rPr>
          <w:rFonts w:hint="eastAsia"/>
        </w:rPr>
        <w:t>设计出一个较为完备的数据论文复用深度的自动化评估系</w:t>
      </w:r>
      <w:r w:rsidR="008976F9">
        <w:rPr>
          <w:rFonts w:hint="eastAsia"/>
        </w:rPr>
        <w:lastRenderedPageBreak/>
        <w:t>统。</w:t>
      </w:r>
    </w:p>
    <w:p w14:paraId="595FCEB0" w14:textId="2C117FF1" w:rsidR="00B43DA0" w:rsidRDefault="00B43DA0" w:rsidP="00B43DA0">
      <w:pPr>
        <w:spacing w:line="360" w:lineRule="auto"/>
        <w:ind w:firstLine="420"/>
      </w:pPr>
      <w:r>
        <w:rPr>
          <w:rFonts w:hint="eastAsia"/>
        </w:rPr>
        <w:t>为解决上述技术问题，本发明采用以下技术方案：</w:t>
      </w:r>
    </w:p>
    <w:p w14:paraId="053F498F" w14:textId="5BB75DB2" w:rsidR="005F1CDB" w:rsidRPr="005F1CDB" w:rsidRDefault="00C9382B" w:rsidP="00B43DA0">
      <w:pPr>
        <w:spacing w:line="360" w:lineRule="auto"/>
        <w:ind w:firstLine="420"/>
        <w:rPr>
          <w:ins w:id="0" w:author="NTKO" w:date="2023-09-15T17:56:00Z"/>
          <w:b/>
          <w:bCs/>
          <w:rPrChange w:id="1" w:author="NTKO" w:date="2023-09-15T17:57:00Z">
            <w:rPr>
              <w:ins w:id="2" w:author="NTKO" w:date="2023-09-15T17:56:00Z"/>
            </w:rPr>
          </w:rPrChange>
        </w:rPr>
      </w:pPr>
      <w:ins w:id="3" w:author="奕柯 胡" w:date="2023-09-21T17:50:00Z">
        <w:r>
          <w:rPr>
            <w:rFonts w:hint="eastAsia"/>
          </w:rPr>
          <w:t>步骤</w:t>
        </w:r>
        <w:r>
          <w:rPr>
            <w:rFonts w:hint="eastAsia"/>
          </w:rPr>
          <w:t>1</w:t>
        </w:r>
        <w:r>
          <w:rPr>
            <w:rFonts w:hint="eastAsia"/>
          </w:rPr>
          <w:t>、</w:t>
        </w:r>
      </w:ins>
      <w:ins w:id="4" w:author="NTKO" w:date="2023-09-15T17:55:00Z">
        <w:r w:rsidR="005F1CDB" w:rsidRPr="005F1CDB">
          <w:rPr>
            <w:rFonts w:hint="eastAsia"/>
            <w:b/>
            <w:bCs/>
            <w:rPrChange w:id="5" w:author="NTKO" w:date="2023-09-15T17:57:00Z">
              <w:rPr>
                <w:rFonts w:hint="eastAsia"/>
              </w:rPr>
            </w:rPrChange>
          </w:rPr>
          <w:t>引用结构抽取</w:t>
        </w:r>
      </w:ins>
    </w:p>
    <w:p w14:paraId="03DBD95A" w14:textId="2480F5BB" w:rsidR="00B43DA0" w:rsidRDefault="00B43DA0" w:rsidP="00B43DA0">
      <w:pPr>
        <w:spacing w:line="360" w:lineRule="auto"/>
        <w:ind w:firstLine="420"/>
      </w:pPr>
      <w:del w:id="6" w:author="奕柯 胡" w:date="2023-09-21T17:50:00Z">
        <w:r w:rsidDel="00C9382B">
          <w:rPr>
            <w:rFonts w:hint="eastAsia"/>
          </w:rPr>
          <w:delText>步骤</w:delText>
        </w:r>
        <w:r w:rsidDel="00C9382B">
          <w:rPr>
            <w:rFonts w:hint="eastAsia"/>
          </w:rPr>
          <w:delText>1</w:delText>
        </w:r>
        <w:r w:rsidDel="00C9382B">
          <w:rPr>
            <w:rFonts w:hint="eastAsia"/>
          </w:rPr>
          <w:delText>、</w:delText>
        </w:r>
        <w:r w:rsidDel="00C9382B">
          <w:rPr>
            <w:rFonts w:hint="eastAsia"/>
          </w:rPr>
          <w:delText xml:space="preserve"> </w:delText>
        </w:r>
      </w:del>
      <w:r>
        <w:rPr>
          <w:rFonts w:hint="eastAsia"/>
        </w:rPr>
        <w:t>获取待研究数据论文的</w:t>
      </w:r>
      <w:proofErr w:type="gramStart"/>
      <w:r>
        <w:rPr>
          <w:rFonts w:hint="eastAsia"/>
        </w:rPr>
        <w:t>所有施引文献</w:t>
      </w:r>
      <w:proofErr w:type="gramEnd"/>
      <w:r>
        <w:rPr>
          <w:rFonts w:hint="eastAsia"/>
        </w:rPr>
        <w:t>全文</w:t>
      </w:r>
      <w:ins w:id="7" w:author="NTKO" w:date="2023-09-15T17:51:00Z">
        <w:r w:rsidR="005F1CDB">
          <w:rPr>
            <w:rFonts w:hint="eastAsia"/>
          </w:rPr>
          <w:t>，</w:t>
        </w:r>
      </w:ins>
      <w:ins w:id="8" w:author="奕柯 胡" w:date="2023-09-20T16:15:00Z">
        <w:r w:rsidR="00DF11F9" w:rsidDel="00DF11F9">
          <w:rPr>
            <w:rFonts w:hint="eastAsia"/>
          </w:rPr>
          <w:t xml:space="preserve"> </w:t>
        </w:r>
      </w:ins>
      <w:ins w:id="9" w:author="NTKO" w:date="2023-09-15T17:51:00Z">
        <w:del w:id="10" w:author="奕柯 胡" w:date="2023-09-20T16:15:00Z">
          <w:r w:rsidR="005F1CDB" w:rsidDel="00DF11F9">
            <w:rPr>
              <w:rFonts w:hint="eastAsia"/>
            </w:rPr>
            <w:delText>分</w:delText>
          </w:r>
        </w:del>
      </w:ins>
      <w:ins w:id="11" w:author="NTKO" w:date="2023-09-15T17:57:00Z">
        <w:del w:id="12" w:author="奕柯 胡" w:date="2023-09-20T16:15:00Z">
          <w:r w:rsidR="005F1CDB" w:rsidDel="00DF11F9">
            <w:rPr>
              <w:rFonts w:hint="eastAsia"/>
            </w:rPr>
            <w:delText>文献</w:delText>
          </w:r>
        </w:del>
      </w:ins>
      <w:ins w:id="13" w:author="NTKO" w:date="2023-09-15T17:51:00Z">
        <w:del w:id="14" w:author="奕柯 胡" w:date="2023-09-20T16:15:00Z">
          <w:r w:rsidR="005F1CDB" w:rsidDel="00DF11F9">
            <w:rPr>
              <w:rFonts w:hint="eastAsia"/>
            </w:rPr>
            <w:delText>类型（</w:delText>
          </w:r>
          <w:r w:rsidR="005F1CDB" w:rsidRPr="005F1CDB" w:rsidDel="00DF11F9">
            <w:rPr>
              <w:highlight w:val="yellow"/>
              <w:rPrChange w:id="15" w:author="NTKO" w:date="2023-09-15T18:00:00Z">
                <w:rPr/>
              </w:rPrChange>
            </w:rPr>
            <w:delText>PDF</w:delText>
          </w:r>
        </w:del>
      </w:ins>
      <w:ins w:id="16" w:author="NTKO" w:date="2023-09-15T17:52:00Z">
        <w:del w:id="17" w:author="奕柯 胡" w:date="2023-09-20T16:15:00Z">
          <w:r w:rsidR="005F1CDB" w:rsidRPr="005F1CDB" w:rsidDel="00DF11F9">
            <w:rPr>
              <w:rFonts w:hint="eastAsia"/>
              <w:highlight w:val="yellow"/>
              <w:rPrChange w:id="18" w:author="NTKO" w:date="2023-09-15T18:00:00Z">
                <w:rPr>
                  <w:rFonts w:hint="eastAsia"/>
                </w:rPr>
              </w:rPrChange>
            </w:rPr>
            <w:delText>或</w:delText>
          </w:r>
          <w:r w:rsidR="005F1CDB" w:rsidRPr="005F1CDB" w:rsidDel="00DF11F9">
            <w:rPr>
              <w:highlight w:val="yellow"/>
              <w:rPrChange w:id="19" w:author="NTKO" w:date="2023-09-15T18:00:00Z">
                <w:rPr/>
              </w:rPrChange>
            </w:rPr>
            <w:delText>XML</w:delText>
          </w:r>
          <w:r w:rsidR="005F1CDB" w:rsidDel="00DF11F9">
            <w:rPr>
              <w:rFonts w:hint="eastAsia"/>
            </w:rPr>
            <w:delText>）</w:delText>
          </w:r>
        </w:del>
      </w:ins>
      <w:del w:id="20" w:author="NTKO" w:date="2023-09-15T17:43:00Z">
        <w:r w:rsidDel="00815000">
          <w:rPr>
            <w:rFonts w:hint="eastAsia"/>
          </w:rPr>
          <w:delText>PDF</w:delText>
        </w:r>
        <w:r w:rsidDel="00815000">
          <w:rPr>
            <w:rFonts w:hint="eastAsia"/>
          </w:rPr>
          <w:delText>，</w:delText>
        </w:r>
      </w:del>
      <w:del w:id="21" w:author="奕柯 胡" w:date="2023-09-21T18:04:00Z">
        <w:r w:rsidDel="00AB24FF">
          <w:rPr>
            <w:rFonts w:hint="eastAsia"/>
          </w:rPr>
          <w:delText>对其</w:delText>
        </w:r>
      </w:del>
      <w:r>
        <w:rPr>
          <w:rFonts w:hint="eastAsia"/>
        </w:rPr>
        <w:t>进行预处理</w:t>
      </w:r>
      <w:ins w:id="22" w:author="NTKO" w:date="2023-09-15T17:52:00Z">
        <w:r w:rsidR="005F1CDB">
          <w:rPr>
            <w:rFonts w:hint="eastAsia"/>
          </w:rPr>
          <w:t>，</w:t>
        </w:r>
      </w:ins>
      <w:r>
        <w:rPr>
          <w:rFonts w:hint="eastAsia"/>
        </w:rPr>
        <w:t>得到待研究数据论文</w:t>
      </w:r>
      <w:proofErr w:type="gramStart"/>
      <w:r>
        <w:rPr>
          <w:rFonts w:hint="eastAsia"/>
        </w:rPr>
        <w:t>在施引文献</w:t>
      </w:r>
      <w:proofErr w:type="gramEnd"/>
      <w:r>
        <w:rPr>
          <w:rFonts w:hint="eastAsia"/>
        </w:rPr>
        <w:t>中的引用位置</w:t>
      </w:r>
      <w:ins w:id="23" w:author="NTKO" w:date="2023-09-15T17:52:00Z">
        <w:r w:rsidR="005F1CDB">
          <w:rPr>
            <w:rFonts w:hint="eastAsia"/>
          </w:rPr>
          <w:t>信息</w:t>
        </w:r>
      </w:ins>
      <w:del w:id="24" w:author="NTKO" w:date="2023-09-15T17:44:00Z">
        <w:r w:rsidDel="00815000">
          <w:rPr>
            <w:rFonts w:hint="eastAsia"/>
          </w:rPr>
          <w:delText>（此处的引用位置指的是引用部分内容对应的章节标题）</w:delText>
        </w:r>
      </w:del>
      <w:r w:rsidR="00B94F71">
        <w:rPr>
          <w:rFonts w:hint="eastAsia"/>
        </w:rPr>
        <w:t>及引用上下文</w:t>
      </w:r>
      <w:ins w:id="25" w:author="NTKO" w:date="2023-09-15T17:52:00Z">
        <w:r w:rsidR="005F1CDB">
          <w:rPr>
            <w:rFonts w:hint="eastAsia"/>
          </w:rPr>
          <w:t>数据</w:t>
        </w:r>
      </w:ins>
      <w:r w:rsidR="000F43E2">
        <w:rPr>
          <w:rFonts w:hint="eastAsia"/>
        </w:rPr>
        <w:t>，同时抽取</w:t>
      </w:r>
      <w:ins w:id="26" w:author="奕柯 胡" w:date="2023-09-20T16:16:00Z">
        <w:r w:rsidR="00DF11F9">
          <w:rPr>
            <w:rFonts w:hint="eastAsia"/>
          </w:rPr>
          <w:t>待研究</w:t>
        </w:r>
      </w:ins>
      <w:r w:rsidR="000F43E2">
        <w:rPr>
          <w:rFonts w:hint="eastAsia"/>
        </w:rPr>
        <w:t>数据论文的摘要</w:t>
      </w:r>
      <w:ins w:id="27" w:author="奕柯 胡" w:date="2023-09-25T17:28:00Z">
        <w:r w:rsidR="00866545">
          <w:rPr>
            <w:rFonts w:hint="eastAsia"/>
          </w:rPr>
          <w:t>和致谢</w:t>
        </w:r>
      </w:ins>
      <w:ins w:id="28" w:author="NTKO" w:date="2023-09-15T17:52:00Z">
        <w:r w:rsidR="005F1CDB">
          <w:rPr>
            <w:rFonts w:hint="eastAsia"/>
          </w:rPr>
          <w:t>数据</w:t>
        </w:r>
      </w:ins>
      <w:r w:rsidR="00B94F71">
        <w:rPr>
          <w:rFonts w:hint="eastAsia"/>
        </w:rPr>
        <w:t>；</w:t>
      </w:r>
    </w:p>
    <w:p w14:paraId="4E722225" w14:textId="1A4B0CE5" w:rsidR="005F1CDB" w:rsidRPr="005F1CDB" w:rsidRDefault="00C9382B" w:rsidP="00B43DA0">
      <w:pPr>
        <w:spacing w:line="360" w:lineRule="auto"/>
        <w:ind w:firstLine="420"/>
        <w:rPr>
          <w:ins w:id="29" w:author="NTKO" w:date="2023-09-15T17:56:00Z"/>
          <w:b/>
          <w:bCs/>
          <w:rPrChange w:id="30" w:author="NTKO" w:date="2023-09-15T17:57:00Z">
            <w:rPr>
              <w:ins w:id="31" w:author="NTKO" w:date="2023-09-15T17:56:00Z"/>
            </w:rPr>
          </w:rPrChange>
        </w:rPr>
      </w:pPr>
      <w:ins w:id="32" w:author="奕柯 胡" w:date="2023-09-21T17:50:00Z">
        <w:r>
          <w:rPr>
            <w:rFonts w:hint="eastAsia"/>
          </w:rPr>
          <w:t>步骤</w:t>
        </w:r>
        <w:r>
          <w:rPr>
            <w:rFonts w:hint="eastAsia"/>
          </w:rPr>
          <w:t>2</w:t>
        </w:r>
        <w:r>
          <w:rPr>
            <w:rFonts w:hint="eastAsia"/>
          </w:rPr>
          <w:t>、</w:t>
        </w:r>
      </w:ins>
      <w:ins w:id="33" w:author="NTKO" w:date="2023-09-15T17:56:00Z">
        <w:r w:rsidR="005F1CDB" w:rsidRPr="005F1CDB">
          <w:rPr>
            <w:rFonts w:hint="eastAsia"/>
            <w:b/>
            <w:bCs/>
            <w:rPrChange w:id="34" w:author="NTKO" w:date="2023-09-15T17:57:00Z">
              <w:rPr>
                <w:rFonts w:hint="eastAsia"/>
              </w:rPr>
            </w:rPrChange>
          </w:rPr>
          <w:t>基于引用位置判断的引用深度映射</w:t>
        </w:r>
      </w:ins>
    </w:p>
    <w:p w14:paraId="4DF33475" w14:textId="2E8B044C" w:rsidR="00815000" w:rsidRDefault="000F43E2" w:rsidP="00B43DA0">
      <w:pPr>
        <w:spacing w:line="360" w:lineRule="auto"/>
        <w:ind w:firstLine="420"/>
        <w:rPr>
          <w:ins w:id="35" w:author="NTKO" w:date="2023-09-15T17:56:00Z"/>
        </w:rPr>
      </w:pPr>
      <w:del w:id="36" w:author="奕柯 胡" w:date="2023-09-21T17:50:00Z">
        <w:r w:rsidDel="00C9382B">
          <w:rPr>
            <w:rFonts w:hint="eastAsia"/>
          </w:rPr>
          <w:delText>步骤</w:delText>
        </w:r>
        <w:r w:rsidDel="00C9382B">
          <w:rPr>
            <w:rFonts w:hint="eastAsia"/>
          </w:rPr>
          <w:delText>2</w:delText>
        </w:r>
        <w:r w:rsidDel="00C9382B">
          <w:rPr>
            <w:rFonts w:hint="eastAsia"/>
          </w:rPr>
          <w:delText>、</w:delText>
        </w:r>
        <w:r w:rsidDel="00C9382B">
          <w:rPr>
            <w:rFonts w:hint="eastAsia"/>
          </w:rPr>
          <w:delText xml:space="preserve"> </w:delText>
        </w:r>
      </w:del>
      <w:ins w:id="37" w:author="NTKO" w:date="2023-09-15T17:52:00Z">
        <w:r w:rsidR="005F1CDB">
          <w:rPr>
            <w:rFonts w:hint="eastAsia"/>
          </w:rPr>
          <w:t>定义</w:t>
        </w:r>
      </w:ins>
      <w:ins w:id="38" w:author="NTKO" w:date="2023-09-15T17:53:00Z">
        <w:r w:rsidR="005F1CDB">
          <w:rPr>
            <w:rFonts w:hint="eastAsia"/>
          </w:rPr>
          <w:t>五种引用深度层级类别。采</w:t>
        </w:r>
      </w:ins>
      <w:ins w:id="39" w:author="NTKO" w:date="2023-09-15T17:44:00Z">
        <w:r w:rsidR="00815000">
          <w:rPr>
            <w:rFonts w:hint="eastAsia"/>
          </w:rPr>
          <w:t>用穷举法</w:t>
        </w:r>
        <w:r w:rsidR="00815000" w:rsidRPr="005F1CDB">
          <w:rPr>
            <w:rFonts w:hint="eastAsia"/>
            <w:highlight w:val="yellow"/>
            <w:rPrChange w:id="40" w:author="NTKO" w:date="2023-09-15T18:00:00Z">
              <w:rPr>
                <w:rFonts w:hint="eastAsia"/>
              </w:rPr>
            </w:rPrChange>
          </w:rPr>
          <w:t>建立受控词表</w:t>
        </w:r>
        <w:r w:rsidR="00815000">
          <w:rPr>
            <w:rFonts w:hint="eastAsia"/>
          </w:rPr>
          <w:t>，</w:t>
        </w:r>
      </w:ins>
      <w:ins w:id="41" w:author="NTKO" w:date="2023-09-15T17:45:00Z">
        <w:r w:rsidR="00815000">
          <w:rPr>
            <w:rFonts w:hint="eastAsia"/>
          </w:rPr>
          <w:t>将步骤</w:t>
        </w:r>
        <w:r w:rsidR="00815000">
          <w:rPr>
            <w:rFonts w:hint="eastAsia"/>
          </w:rPr>
          <w:t>1</w:t>
        </w:r>
        <w:r w:rsidR="00815000">
          <w:rPr>
            <w:rFonts w:hint="eastAsia"/>
          </w:rPr>
          <w:t>获取的数据论文</w:t>
        </w:r>
        <w:proofErr w:type="gramStart"/>
        <w:r w:rsidR="00815000">
          <w:rPr>
            <w:rFonts w:hint="eastAsia"/>
          </w:rPr>
          <w:t>在施引文献</w:t>
        </w:r>
        <w:proofErr w:type="gramEnd"/>
        <w:r w:rsidR="00815000">
          <w:rPr>
            <w:rFonts w:hint="eastAsia"/>
          </w:rPr>
          <w:t>中的位置信息</w:t>
        </w:r>
      </w:ins>
      <w:ins w:id="42" w:author="NTKO" w:date="2023-09-15T17:53:00Z">
        <w:r w:rsidR="005F1CDB">
          <w:rPr>
            <w:rFonts w:hint="eastAsia"/>
          </w:rPr>
          <w:t>自动化</w:t>
        </w:r>
      </w:ins>
      <w:ins w:id="43" w:author="NTKO" w:date="2023-09-15T17:52:00Z">
        <w:r w:rsidR="005F1CDB">
          <w:rPr>
            <w:rFonts w:hint="eastAsia"/>
          </w:rPr>
          <w:t>归</w:t>
        </w:r>
        <w:proofErr w:type="gramStart"/>
        <w:r w:rsidR="005F1CDB">
          <w:rPr>
            <w:rFonts w:hint="eastAsia"/>
          </w:rPr>
          <w:t>一</w:t>
        </w:r>
        <w:proofErr w:type="gramEnd"/>
        <w:r w:rsidR="005F1CDB">
          <w:rPr>
            <w:rFonts w:hint="eastAsia"/>
          </w:rPr>
          <w:t>判断</w:t>
        </w:r>
      </w:ins>
      <w:ins w:id="44" w:author="NTKO" w:date="2023-09-15T17:54:00Z">
        <w:r w:rsidR="005F1CDB">
          <w:rPr>
            <w:rFonts w:hint="eastAsia"/>
          </w:rPr>
          <w:t>，将引用位置信息初步映射至已定义引用深度对应级别。</w:t>
        </w:r>
      </w:ins>
    </w:p>
    <w:p w14:paraId="369A4D70" w14:textId="0DC9E09A" w:rsidR="005F1CDB" w:rsidRPr="005F1CDB" w:rsidRDefault="00C9382B" w:rsidP="00B43DA0">
      <w:pPr>
        <w:spacing w:line="360" w:lineRule="auto"/>
        <w:ind w:firstLine="420"/>
        <w:rPr>
          <w:ins w:id="45" w:author="NTKO" w:date="2023-09-15T17:45:00Z"/>
          <w:b/>
          <w:bCs/>
          <w:rPrChange w:id="46" w:author="NTKO" w:date="2023-09-15T17:57:00Z">
            <w:rPr>
              <w:ins w:id="47" w:author="NTKO" w:date="2023-09-15T17:45:00Z"/>
            </w:rPr>
          </w:rPrChange>
        </w:rPr>
      </w:pPr>
      <w:ins w:id="48" w:author="奕柯 胡" w:date="2023-09-21T17:51:00Z">
        <w:r>
          <w:rPr>
            <w:rFonts w:hint="eastAsia"/>
          </w:rPr>
          <w:t>步骤</w:t>
        </w:r>
        <w:r>
          <w:t>3</w:t>
        </w:r>
        <w:r>
          <w:rPr>
            <w:rFonts w:hint="eastAsia"/>
          </w:rPr>
          <w:t>、</w:t>
        </w:r>
      </w:ins>
      <w:ins w:id="49" w:author="NTKO" w:date="2023-09-15T17:56:00Z">
        <w:r w:rsidR="005F1CDB" w:rsidRPr="005F1CDB">
          <w:rPr>
            <w:rFonts w:hint="eastAsia"/>
            <w:b/>
            <w:bCs/>
            <w:rPrChange w:id="50" w:author="NTKO" w:date="2023-09-15T17:57:00Z">
              <w:rPr>
                <w:rFonts w:hint="eastAsia"/>
              </w:rPr>
            </w:rPrChange>
          </w:rPr>
          <w:t>面向引用语义分析的内容向量化表征</w:t>
        </w:r>
      </w:ins>
    </w:p>
    <w:p w14:paraId="39D45ADD" w14:textId="71EA837F" w:rsidR="00B94F71" w:rsidDel="005F1CDB" w:rsidRDefault="00A175B3" w:rsidP="00B43DA0">
      <w:pPr>
        <w:spacing w:line="360" w:lineRule="auto"/>
        <w:ind w:firstLine="420"/>
        <w:rPr>
          <w:del w:id="51" w:author="NTKO" w:date="2023-09-15T17:54:00Z"/>
        </w:rPr>
      </w:pPr>
      <w:del w:id="52" w:author="NTKO" w:date="2023-09-15T17:54:00Z">
        <w:r w:rsidDel="005F1CDB">
          <w:rPr>
            <w:rFonts w:hint="eastAsia"/>
          </w:rPr>
          <w:delText>抽取待研究数据论文的施引文献的部分样本，并根据其</w:delText>
        </w:r>
        <w:r w:rsidR="00B214BC" w:rsidDel="005F1CDB">
          <w:rPr>
            <w:rFonts w:hint="eastAsia"/>
          </w:rPr>
          <w:delText>数据</w:delText>
        </w:r>
        <w:r w:rsidDel="005F1CDB">
          <w:rPr>
            <w:rFonts w:hint="eastAsia"/>
          </w:rPr>
          <w:delText>引用行为类别进行人工标注；</w:delText>
        </w:r>
      </w:del>
    </w:p>
    <w:p w14:paraId="6AFF770C" w14:textId="38377603" w:rsidR="00A175B3" w:rsidRDefault="00A175B3" w:rsidP="00B43DA0">
      <w:pPr>
        <w:spacing w:line="360" w:lineRule="auto"/>
        <w:ind w:firstLine="420"/>
        <w:rPr>
          <w:ins w:id="53" w:author="NTKO" w:date="2023-09-15T17:56:00Z"/>
        </w:rPr>
      </w:pPr>
      <w:del w:id="54" w:author="奕柯 胡" w:date="2023-09-21T17:51:00Z">
        <w:r w:rsidDel="00C9382B">
          <w:rPr>
            <w:rFonts w:hint="eastAsia"/>
          </w:rPr>
          <w:delText>步骤</w:delText>
        </w:r>
      </w:del>
      <w:del w:id="55" w:author="奕柯 胡" w:date="2023-09-21T17:43:00Z">
        <w:r w:rsidDel="00C9382B">
          <w:rPr>
            <w:rFonts w:hint="eastAsia"/>
          </w:rPr>
          <w:delText>3</w:delText>
        </w:r>
      </w:del>
      <w:del w:id="56" w:author="奕柯 胡" w:date="2023-09-21T17:51:00Z">
        <w:r w:rsidDel="00C9382B">
          <w:rPr>
            <w:rFonts w:hint="eastAsia"/>
          </w:rPr>
          <w:delText>、</w:delText>
        </w:r>
        <w:r w:rsidDel="00C9382B">
          <w:rPr>
            <w:rFonts w:hint="eastAsia"/>
          </w:rPr>
          <w:delText xml:space="preserve"> </w:delText>
        </w:r>
      </w:del>
      <w:r>
        <w:rPr>
          <w:rFonts w:hint="eastAsia"/>
        </w:rPr>
        <w:t>将步骤</w:t>
      </w:r>
      <w:r>
        <w:rPr>
          <w:rFonts w:hint="eastAsia"/>
        </w:rPr>
        <w:t>1</w:t>
      </w:r>
      <w:r>
        <w:rPr>
          <w:rFonts w:hint="eastAsia"/>
        </w:rPr>
        <w:t>中抽取到的</w:t>
      </w:r>
      <w:ins w:id="57" w:author="奕柯 胡" w:date="2023-09-25T17:02:00Z">
        <w:r w:rsidR="00AA0ACB">
          <w:rPr>
            <w:rFonts w:hint="eastAsia"/>
          </w:rPr>
          <w:t>施引文献</w:t>
        </w:r>
      </w:ins>
      <w:del w:id="58" w:author="奕柯 胡" w:date="2023-09-25T17:02:00Z">
        <w:r w:rsidDel="00AA0ACB">
          <w:rPr>
            <w:rFonts w:hint="eastAsia"/>
          </w:rPr>
          <w:delText>引用位置、</w:delText>
        </w:r>
      </w:del>
      <w:r>
        <w:rPr>
          <w:rFonts w:hint="eastAsia"/>
        </w:rPr>
        <w:t>引用上下文</w:t>
      </w:r>
      <w:del w:id="59" w:author="奕柯 胡" w:date="2023-09-25T17:32:00Z">
        <w:r w:rsidDel="00866545">
          <w:rPr>
            <w:rFonts w:hint="eastAsia"/>
          </w:rPr>
          <w:delText>和</w:delText>
        </w:r>
      </w:del>
      <w:del w:id="60" w:author="奕柯 胡" w:date="2023-09-25T17:33:00Z">
        <w:r w:rsidDel="00866545">
          <w:rPr>
            <w:rFonts w:hint="eastAsia"/>
          </w:rPr>
          <w:delText>摘要</w:delText>
        </w:r>
      </w:del>
      <w:r>
        <w:rPr>
          <w:rFonts w:hint="eastAsia"/>
        </w:rPr>
        <w:t>作为</w:t>
      </w:r>
      <w:del w:id="61" w:author="奕柯 胡" w:date="2023-09-26T09:10:00Z">
        <w:r w:rsidDel="00AD3980">
          <w:rPr>
            <w:rFonts w:hint="eastAsia"/>
          </w:rPr>
          <w:delText>模型</w:delText>
        </w:r>
      </w:del>
      <w:r>
        <w:rPr>
          <w:rFonts w:hint="eastAsia"/>
        </w:rPr>
        <w:t>输入，使用</w:t>
      </w:r>
      <w:proofErr w:type="spellStart"/>
      <w:r>
        <w:rPr>
          <w:rFonts w:hint="eastAsia"/>
        </w:rPr>
        <w:t>scibert</w:t>
      </w:r>
      <w:proofErr w:type="spellEnd"/>
      <w:proofErr w:type="gramStart"/>
      <w:r>
        <w:rPr>
          <w:rFonts w:hint="eastAsia"/>
        </w:rPr>
        <w:t>预训练</w:t>
      </w:r>
      <w:proofErr w:type="gramEnd"/>
      <w:r>
        <w:rPr>
          <w:rFonts w:hint="eastAsia"/>
        </w:rPr>
        <w:t>模型得到其</w:t>
      </w:r>
      <w:del w:id="62" w:author="奕柯 胡" w:date="2023-09-22T11:34:00Z">
        <w:r w:rsidDel="00A10D98">
          <w:rPr>
            <w:rFonts w:hint="eastAsia"/>
          </w:rPr>
          <w:delText>向量</w:delText>
        </w:r>
      </w:del>
      <w:ins w:id="63" w:author="奕柯 胡" w:date="2023-09-25T17:05:00Z">
        <w:r w:rsidR="00AA0ACB">
          <w:rPr>
            <w:rFonts w:hint="eastAsia"/>
          </w:rPr>
          <w:t>语义特征向量</w:t>
        </w:r>
      </w:ins>
      <w:r>
        <w:rPr>
          <w:rFonts w:hint="eastAsia"/>
        </w:rPr>
        <w:t>表示；</w:t>
      </w:r>
    </w:p>
    <w:p w14:paraId="3155DBF9" w14:textId="26070D7A" w:rsidR="005F1CDB" w:rsidRPr="005F1CDB" w:rsidRDefault="00C9382B" w:rsidP="00B43DA0">
      <w:pPr>
        <w:spacing w:line="360" w:lineRule="auto"/>
        <w:ind w:firstLine="420"/>
        <w:rPr>
          <w:b/>
          <w:bCs/>
          <w:rPrChange w:id="64" w:author="NTKO" w:date="2023-09-15T17:58:00Z">
            <w:rPr/>
          </w:rPrChange>
        </w:rPr>
      </w:pPr>
      <w:ins w:id="65" w:author="奕柯 胡" w:date="2023-09-21T17:51:00Z">
        <w:r>
          <w:rPr>
            <w:rFonts w:hint="eastAsia"/>
          </w:rPr>
          <w:t>步骤</w:t>
        </w:r>
        <w:r>
          <w:rPr>
            <w:rFonts w:hint="eastAsia"/>
          </w:rPr>
          <w:t>4</w:t>
        </w:r>
        <w:r>
          <w:rPr>
            <w:rFonts w:hint="eastAsia"/>
          </w:rPr>
          <w:t>、</w:t>
        </w:r>
      </w:ins>
      <w:ins w:id="66" w:author="NTKO" w:date="2023-09-15T17:57:00Z">
        <w:r w:rsidR="005F1CDB" w:rsidRPr="005F1CDB">
          <w:rPr>
            <w:rFonts w:hint="eastAsia"/>
            <w:b/>
            <w:bCs/>
            <w:rPrChange w:id="67" w:author="NTKO" w:date="2023-09-15T17:58:00Z">
              <w:rPr>
                <w:rFonts w:hint="eastAsia"/>
              </w:rPr>
            </w:rPrChange>
          </w:rPr>
          <w:t>基于</w:t>
        </w:r>
      </w:ins>
      <w:ins w:id="68" w:author="NTKO" w:date="2023-09-15T17:58:00Z">
        <w:r w:rsidR="005F1CDB" w:rsidRPr="005F1CDB">
          <w:rPr>
            <w:rFonts w:hint="eastAsia"/>
            <w:b/>
            <w:bCs/>
            <w:rPrChange w:id="69" w:author="NTKO" w:date="2023-09-15T17:58:00Z">
              <w:rPr>
                <w:rFonts w:hint="eastAsia"/>
              </w:rPr>
            </w:rPrChange>
          </w:rPr>
          <w:t>引用语义的引用深度判断</w:t>
        </w:r>
      </w:ins>
    </w:p>
    <w:p w14:paraId="6A51280E" w14:textId="789768B7" w:rsidR="00A175B3" w:rsidRDefault="00A175B3" w:rsidP="00B43DA0">
      <w:pPr>
        <w:spacing w:line="360" w:lineRule="auto"/>
        <w:ind w:firstLine="420"/>
        <w:rPr>
          <w:ins w:id="70" w:author="NTKO" w:date="2023-09-15T17:59:00Z"/>
        </w:rPr>
      </w:pPr>
      <w:del w:id="71" w:author="奕柯 胡" w:date="2023-09-21T17:51:00Z">
        <w:r w:rsidDel="00C9382B">
          <w:rPr>
            <w:rFonts w:hint="eastAsia"/>
          </w:rPr>
          <w:delText>步骤</w:delText>
        </w:r>
        <w:r w:rsidDel="00C9382B">
          <w:rPr>
            <w:rFonts w:hint="eastAsia"/>
          </w:rPr>
          <w:delText>4</w:delText>
        </w:r>
        <w:r w:rsidDel="00C9382B">
          <w:rPr>
            <w:rFonts w:hint="eastAsia"/>
          </w:rPr>
          <w:delText>、</w:delText>
        </w:r>
        <w:r w:rsidDel="00C9382B">
          <w:rPr>
            <w:rFonts w:hint="eastAsia"/>
          </w:rPr>
          <w:delText xml:space="preserve"> </w:delText>
        </w:r>
      </w:del>
      <w:commentRangeStart w:id="72"/>
      <w:ins w:id="73" w:author="奕柯 胡" w:date="2023-09-25T18:01:00Z">
        <w:r w:rsidR="00CE72E4">
          <w:rPr>
            <w:rFonts w:hint="eastAsia"/>
          </w:rPr>
          <w:t>设计神经网络分类模型</w:t>
        </w:r>
      </w:ins>
      <w:commentRangeEnd w:id="72"/>
      <w:ins w:id="74" w:author="奕柯 胡" w:date="2023-09-25T18:14:00Z">
        <w:r w:rsidR="00B159C4">
          <w:rPr>
            <w:rStyle w:val="a9"/>
          </w:rPr>
          <w:commentReference w:id="72"/>
        </w:r>
      </w:ins>
      <w:r>
        <w:rPr>
          <w:rFonts w:hint="eastAsia"/>
        </w:rPr>
        <w:t>根据步骤</w:t>
      </w:r>
      <w:r>
        <w:rPr>
          <w:rFonts w:hint="eastAsia"/>
        </w:rPr>
        <w:t>3</w:t>
      </w:r>
      <w:r>
        <w:rPr>
          <w:rFonts w:hint="eastAsia"/>
        </w:rPr>
        <w:t>得到的样本向量表示</w:t>
      </w:r>
      <w:ins w:id="75" w:author="奕柯 胡" w:date="2023-09-25T17:37:00Z">
        <w:r w:rsidR="00866545">
          <w:rPr>
            <w:rFonts w:hint="eastAsia"/>
          </w:rPr>
          <w:t>将施引文献</w:t>
        </w:r>
      </w:ins>
      <w:ins w:id="76" w:author="奕柯 胡" w:date="2023-09-25T17:38:00Z">
        <w:r w:rsidR="00866545">
          <w:rPr>
            <w:rFonts w:hint="eastAsia"/>
          </w:rPr>
          <w:t>从引用语境的角度映射至步骤</w:t>
        </w:r>
        <w:r w:rsidR="00866545">
          <w:rPr>
            <w:rFonts w:hint="eastAsia"/>
          </w:rPr>
          <w:t>2</w:t>
        </w:r>
        <w:r w:rsidR="00866545">
          <w:rPr>
            <w:rFonts w:hint="eastAsia"/>
          </w:rPr>
          <w:t>定义的引用深度层级</w:t>
        </w:r>
      </w:ins>
      <w:ins w:id="77" w:author="奕柯 胡" w:date="2023-09-25T17:37:00Z">
        <w:r w:rsidR="00866545">
          <w:rPr>
            <w:rFonts w:hint="eastAsia"/>
          </w:rPr>
          <w:t>。</w:t>
        </w:r>
      </w:ins>
      <w:del w:id="78" w:author="奕柯 胡" w:date="2023-09-25T17:37:00Z">
        <w:r w:rsidDel="00866545">
          <w:rPr>
            <w:rFonts w:hint="eastAsia"/>
          </w:rPr>
          <w:delText>以及步骤</w:delText>
        </w:r>
        <w:r w:rsidDel="00866545">
          <w:rPr>
            <w:rFonts w:hint="eastAsia"/>
          </w:rPr>
          <w:delText>2</w:delText>
        </w:r>
        <w:r w:rsidDel="00866545">
          <w:rPr>
            <w:rFonts w:hint="eastAsia"/>
          </w:rPr>
          <w:delText>中标注的部分代表性样本选择</w:delText>
        </w:r>
        <w:r w:rsidRPr="005F1CDB" w:rsidDel="00866545">
          <w:rPr>
            <w:rFonts w:hint="eastAsia"/>
            <w:highlight w:val="yellow"/>
            <w:rPrChange w:id="79" w:author="NTKO" w:date="2023-09-15T18:00:00Z">
              <w:rPr>
                <w:rFonts w:hint="eastAsia"/>
              </w:rPr>
            </w:rPrChange>
          </w:rPr>
          <w:delText>合适的聚类算法</w:delText>
        </w:r>
        <w:r w:rsidDel="00866545">
          <w:rPr>
            <w:rFonts w:hint="eastAsia"/>
          </w:rPr>
          <w:delText>进行聚类</w:delText>
        </w:r>
      </w:del>
      <w:r w:rsidR="002370CD">
        <w:rPr>
          <w:rFonts w:hint="eastAsia"/>
        </w:rPr>
        <w:t>。</w:t>
      </w:r>
      <w:ins w:id="80" w:author="NTKO" w:date="2023-09-15T18:02:00Z">
        <w:del w:id="81" w:author="奕柯 胡" w:date="2023-09-25T17:35:00Z">
          <w:r w:rsidR="005F1CDB" w:rsidDel="00866545">
            <w:rPr>
              <w:rFonts w:hint="eastAsia"/>
            </w:rPr>
            <w:delText>依托聚类结果，重复步骤</w:delText>
          </w:r>
          <w:r w:rsidR="005F1CDB" w:rsidDel="00866545">
            <w:rPr>
              <w:rFonts w:hint="eastAsia"/>
            </w:rPr>
            <w:delText>2</w:delText>
          </w:r>
          <w:r w:rsidR="005F1CDB" w:rsidDel="00866545">
            <w:rPr>
              <w:rFonts w:hint="eastAsia"/>
            </w:rPr>
            <w:delText>，直到</w:delText>
          </w:r>
        </w:del>
      </w:ins>
      <w:ins w:id="82" w:author="NTKO" w:date="2023-09-15T18:03:00Z">
        <w:del w:id="83" w:author="奕柯 胡" w:date="2023-09-25T17:35:00Z">
          <w:r w:rsidR="005F1CDB" w:rsidDel="00866545">
            <w:rPr>
              <w:rFonts w:hint="eastAsia"/>
            </w:rPr>
            <w:delText>引用行为特征分析</w:delText>
          </w:r>
        </w:del>
      </w:ins>
      <w:ins w:id="84" w:author="NTKO" w:date="2023-09-15T18:02:00Z">
        <w:del w:id="85" w:author="奕柯 胡" w:date="2023-09-25T17:35:00Z">
          <w:r w:rsidR="005F1CDB" w:rsidDel="00866545">
            <w:rPr>
              <w:rFonts w:hint="eastAsia"/>
            </w:rPr>
            <w:delText>自动化</w:delText>
          </w:r>
        </w:del>
      </w:ins>
      <w:ins w:id="86" w:author="NTKO" w:date="2023-09-15T18:03:00Z">
        <w:del w:id="87" w:author="奕柯 胡" w:date="2023-09-25T17:35:00Z">
          <w:r w:rsidR="005F1CDB" w:rsidDel="00866545">
            <w:rPr>
              <w:rFonts w:hint="eastAsia"/>
            </w:rPr>
            <w:delText>归一映射至前述已定义引用深度层级。</w:delText>
          </w:r>
        </w:del>
      </w:ins>
      <w:commentRangeStart w:id="88"/>
      <w:ins w:id="89" w:author="奕柯 胡" w:date="2023-09-25T17:42:00Z">
        <w:r w:rsidR="0005745B">
          <w:rPr>
            <w:rFonts w:hint="eastAsia"/>
          </w:rPr>
          <w:t>同时对施引文献中的摘要及致谢进行目标</w:t>
        </w:r>
      </w:ins>
      <w:ins w:id="90" w:author="奕柯 胡" w:date="2023-09-25T17:43:00Z">
        <w:r w:rsidR="0005745B">
          <w:rPr>
            <w:rFonts w:hint="eastAsia"/>
          </w:rPr>
          <w:t>数据集名称、数据集收集的机构作者等关键词进行匹配</w:t>
        </w:r>
      </w:ins>
      <w:ins w:id="91" w:author="奕柯 胡" w:date="2023-09-25T17:46:00Z">
        <w:r w:rsidR="0005745B">
          <w:rPr>
            <w:rFonts w:hint="eastAsia"/>
          </w:rPr>
          <w:t>。</w:t>
        </w:r>
      </w:ins>
      <w:commentRangeEnd w:id="88"/>
      <w:ins w:id="92" w:author="奕柯 胡" w:date="2023-09-25T17:52:00Z">
        <w:r w:rsidR="0050631D">
          <w:rPr>
            <w:rStyle w:val="a9"/>
          </w:rPr>
          <w:commentReference w:id="88"/>
        </w:r>
      </w:ins>
    </w:p>
    <w:p w14:paraId="388705C6" w14:textId="025CFD1A" w:rsidR="005F1CDB" w:rsidRPr="005F1CDB" w:rsidRDefault="00AB24FF" w:rsidP="00B43DA0">
      <w:pPr>
        <w:spacing w:line="360" w:lineRule="auto"/>
        <w:ind w:firstLine="420"/>
        <w:rPr>
          <w:ins w:id="93" w:author="NTKO" w:date="2023-09-15T17:58:00Z"/>
          <w:b/>
          <w:bCs/>
          <w:rPrChange w:id="94" w:author="NTKO" w:date="2023-09-15T18:00:00Z">
            <w:rPr>
              <w:ins w:id="95" w:author="NTKO" w:date="2023-09-15T17:58:00Z"/>
            </w:rPr>
          </w:rPrChange>
        </w:rPr>
      </w:pPr>
      <w:ins w:id="96" w:author="奕柯 胡" w:date="2023-09-21T17:58:00Z">
        <w:r>
          <w:rPr>
            <w:rFonts w:hint="eastAsia"/>
          </w:rPr>
          <w:t>步骤</w:t>
        </w:r>
        <w:r>
          <w:rPr>
            <w:rFonts w:hint="eastAsia"/>
          </w:rPr>
          <w:t>5</w:t>
        </w:r>
        <w:r>
          <w:rPr>
            <w:rFonts w:hint="eastAsia"/>
          </w:rPr>
          <w:t>、</w:t>
        </w:r>
      </w:ins>
      <w:ins w:id="97" w:author="NTKO" w:date="2023-09-15T17:59:00Z">
        <w:r w:rsidR="005F1CDB" w:rsidRPr="005F1CDB">
          <w:rPr>
            <w:rFonts w:hint="eastAsia"/>
            <w:b/>
            <w:bCs/>
            <w:rPrChange w:id="98" w:author="NTKO" w:date="2023-09-15T18:00:00Z">
              <w:rPr>
                <w:rFonts w:hint="eastAsia"/>
              </w:rPr>
            </w:rPrChange>
          </w:rPr>
          <w:t>数据复用性</w:t>
        </w:r>
      </w:ins>
      <w:ins w:id="99" w:author="NTKO" w:date="2023-09-15T18:00:00Z">
        <w:r w:rsidR="005F1CDB" w:rsidRPr="005F1CDB">
          <w:rPr>
            <w:rFonts w:hint="eastAsia"/>
            <w:b/>
            <w:bCs/>
            <w:rPrChange w:id="100" w:author="NTKO" w:date="2023-09-15T18:00:00Z">
              <w:rPr>
                <w:rFonts w:hint="eastAsia"/>
              </w:rPr>
            </w:rPrChange>
          </w:rPr>
          <w:t>判断赋值</w:t>
        </w:r>
      </w:ins>
    </w:p>
    <w:p w14:paraId="58F17D54" w14:textId="380BC76C" w:rsidR="005F1CDB" w:rsidRDefault="005F1CDB" w:rsidP="00B43DA0">
      <w:pPr>
        <w:spacing w:line="360" w:lineRule="auto"/>
        <w:ind w:firstLine="420"/>
        <w:rPr>
          <w:ins w:id="101" w:author="NTKO" w:date="2023-09-15T18:00:00Z"/>
        </w:rPr>
      </w:pPr>
      <w:ins w:id="102" w:author="NTKO" w:date="2023-09-15T17:58:00Z">
        <w:del w:id="103" w:author="奕柯 胡" w:date="2023-09-21T17:58:00Z">
          <w:r w:rsidDel="00AB24FF">
            <w:rPr>
              <w:rFonts w:hint="eastAsia"/>
            </w:rPr>
            <w:delText>步骤</w:delText>
          </w:r>
          <w:r w:rsidDel="00AB24FF">
            <w:rPr>
              <w:rFonts w:hint="eastAsia"/>
            </w:rPr>
            <w:delText>5</w:delText>
          </w:r>
          <w:r w:rsidDel="00AB24FF">
            <w:rPr>
              <w:rFonts w:hint="eastAsia"/>
            </w:rPr>
            <w:delText>、</w:delText>
          </w:r>
        </w:del>
      </w:ins>
      <w:ins w:id="104" w:author="NTKO" w:date="2023-09-15T18:00:00Z">
        <w:del w:id="105" w:author="奕柯 胡" w:date="2023-09-25T17:47:00Z">
          <w:r w:rsidDel="0005745B">
            <w:rPr>
              <w:rFonts w:hint="eastAsia"/>
            </w:rPr>
            <w:delText>在</w:delText>
          </w:r>
        </w:del>
      </w:ins>
      <w:ins w:id="106" w:author="奕柯 胡" w:date="2023-09-25T17:49:00Z">
        <w:r w:rsidR="0050631D">
          <w:rPr>
            <w:rFonts w:hint="eastAsia"/>
          </w:rPr>
          <w:t>将</w:t>
        </w:r>
      </w:ins>
      <w:ins w:id="107" w:author="NTKO" w:date="2023-09-15T17:58:00Z">
        <w:r>
          <w:rPr>
            <w:rFonts w:hint="eastAsia"/>
          </w:rPr>
          <w:t>步骤</w:t>
        </w:r>
        <w:r>
          <w:rPr>
            <w:rFonts w:hint="eastAsia"/>
          </w:rPr>
          <w:t>2</w:t>
        </w:r>
      </w:ins>
      <w:ins w:id="108" w:author="奕柯 胡" w:date="2023-09-25T17:50:00Z">
        <w:r w:rsidR="0050631D">
          <w:rPr>
            <w:rFonts w:hint="eastAsia"/>
          </w:rPr>
          <w:t>得到的</w:t>
        </w:r>
      </w:ins>
      <w:ins w:id="109" w:author="NTKO" w:date="2023-09-15T18:01:00Z">
        <w:r>
          <w:rPr>
            <w:rFonts w:hint="eastAsia"/>
          </w:rPr>
          <w:t>基于引用位置的数据</w:t>
        </w:r>
        <w:del w:id="110" w:author="奕柯 胡" w:date="2023-09-25T17:50:00Z">
          <w:r w:rsidDel="0050631D">
            <w:rPr>
              <w:rFonts w:hint="eastAsia"/>
            </w:rPr>
            <w:delText>可复用</w:delText>
          </w:r>
        </w:del>
      </w:ins>
      <w:ins w:id="111" w:author="奕柯 胡" w:date="2023-09-25T17:50:00Z">
        <w:r w:rsidR="0050631D">
          <w:rPr>
            <w:rFonts w:hint="eastAsia"/>
          </w:rPr>
          <w:t>引用深度</w:t>
        </w:r>
      </w:ins>
      <w:ins w:id="112" w:author="NTKO" w:date="2023-09-15T18:01:00Z">
        <w:del w:id="113" w:author="奕柯 胡" w:date="2023-09-25T17:49:00Z">
          <w:r w:rsidDel="0050631D">
            <w:rPr>
              <w:rFonts w:hint="eastAsia"/>
            </w:rPr>
            <w:delText>性初步判断基础上，依据</w:delText>
          </w:r>
        </w:del>
      </w:ins>
      <w:ins w:id="114" w:author="奕柯 胡" w:date="2023-09-25T17:49:00Z">
        <w:r w:rsidR="0050631D">
          <w:rPr>
            <w:rFonts w:hint="eastAsia"/>
          </w:rPr>
          <w:t>、</w:t>
        </w:r>
      </w:ins>
      <w:ins w:id="115" w:author="NTKO" w:date="2023-09-15T17:58:00Z">
        <w:r>
          <w:rPr>
            <w:rFonts w:hint="eastAsia"/>
          </w:rPr>
          <w:t>步骤</w:t>
        </w:r>
        <w:r>
          <w:rPr>
            <w:rFonts w:hint="eastAsia"/>
          </w:rPr>
          <w:t>4</w:t>
        </w:r>
        <w:r>
          <w:rPr>
            <w:rFonts w:hint="eastAsia"/>
          </w:rPr>
          <w:t>所得到的</w:t>
        </w:r>
      </w:ins>
      <w:ins w:id="116" w:author="奕柯 胡" w:date="2023-09-25T17:50:00Z">
        <w:r w:rsidR="0050631D">
          <w:rPr>
            <w:rFonts w:hint="eastAsia"/>
          </w:rPr>
          <w:t>基于</w:t>
        </w:r>
      </w:ins>
      <w:ins w:id="117" w:author="NTKO" w:date="2023-09-15T17:59:00Z">
        <w:r>
          <w:rPr>
            <w:rFonts w:hint="eastAsia"/>
          </w:rPr>
          <w:t>引用语义</w:t>
        </w:r>
      </w:ins>
      <w:ins w:id="118" w:author="NTKO" w:date="2023-09-15T18:01:00Z">
        <w:r>
          <w:rPr>
            <w:rFonts w:hint="eastAsia"/>
          </w:rPr>
          <w:t>情况</w:t>
        </w:r>
      </w:ins>
      <w:ins w:id="119" w:author="NTKO" w:date="2023-09-15T18:02:00Z">
        <w:del w:id="120" w:author="奕柯 胡" w:date="2023-09-25T17:50:00Z">
          <w:r w:rsidDel="0050631D">
            <w:rPr>
              <w:rFonts w:hint="eastAsia"/>
            </w:rPr>
            <w:delText>进行调整校验</w:delText>
          </w:r>
        </w:del>
      </w:ins>
      <w:ins w:id="121" w:author="奕柯 胡" w:date="2023-09-25T17:50:00Z">
        <w:r w:rsidR="0050631D">
          <w:rPr>
            <w:rFonts w:hint="eastAsia"/>
          </w:rPr>
          <w:t>引用深度及摘要致谢部分所反映的引用深度</w:t>
        </w:r>
      </w:ins>
      <w:ins w:id="122" w:author="奕柯 胡" w:date="2023-09-25T17:51:00Z">
        <w:r w:rsidR="0050631D">
          <w:rPr>
            <w:rFonts w:hint="eastAsia"/>
          </w:rPr>
          <w:t>三个角度的引用深度</w:t>
        </w:r>
      </w:ins>
      <w:ins w:id="123" w:author="奕柯 胡" w:date="2023-09-25T17:56:00Z">
        <w:r w:rsidR="0050631D">
          <w:rPr>
            <w:rFonts w:hint="eastAsia"/>
          </w:rPr>
          <w:t>转化为可量化</w:t>
        </w:r>
      </w:ins>
      <w:ins w:id="124" w:author="奕柯 胡" w:date="2023-09-25T17:57:00Z">
        <w:r w:rsidR="0050631D">
          <w:rPr>
            <w:rFonts w:hint="eastAsia"/>
          </w:rPr>
          <w:t>的</w:t>
        </w:r>
      </w:ins>
      <w:ins w:id="125" w:author="奕柯 胡" w:date="2023-09-25T17:58:00Z">
        <w:r w:rsidR="0050631D">
          <w:rPr>
            <w:rFonts w:hint="eastAsia"/>
          </w:rPr>
          <w:t>强度指标，并</w:t>
        </w:r>
      </w:ins>
      <w:ins w:id="126" w:author="奕柯 胡" w:date="2023-09-25T17:51:00Z">
        <w:r w:rsidR="0050631D">
          <w:rPr>
            <w:rFonts w:hint="eastAsia"/>
          </w:rPr>
          <w:t>按照</w:t>
        </w:r>
        <w:commentRangeStart w:id="127"/>
        <w:r w:rsidR="0050631D">
          <w:rPr>
            <w:rFonts w:hint="eastAsia"/>
          </w:rPr>
          <w:t>不同的权重</w:t>
        </w:r>
      </w:ins>
      <w:commentRangeEnd w:id="127"/>
      <w:ins w:id="128" w:author="奕柯 胡" w:date="2023-09-25T17:52:00Z">
        <w:r w:rsidR="0050631D">
          <w:rPr>
            <w:rStyle w:val="a9"/>
          </w:rPr>
          <w:commentReference w:id="127"/>
        </w:r>
      </w:ins>
      <w:ins w:id="129" w:author="奕柯 胡" w:date="2023-09-25T17:56:00Z">
        <w:r w:rsidR="0050631D">
          <w:rPr>
            <w:rFonts w:hint="eastAsia"/>
          </w:rPr>
          <w:t>进行加权</w:t>
        </w:r>
      </w:ins>
      <w:ins w:id="130" w:author="NTKO" w:date="2023-09-15T18:04:00Z">
        <w:r w:rsidR="0087286D">
          <w:rPr>
            <w:rFonts w:hint="eastAsia"/>
          </w:rPr>
          <w:t>【有了语义，最后的判定还是归类，还是进一步有权重深度】</w:t>
        </w:r>
      </w:ins>
      <w:ins w:id="131" w:author="NTKO" w:date="2023-09-15T18:02:00Z">
        <w:r>
          <w:rPr>
            <w:rFonts w:hint="eastAsia"/>
          </w:rPr>
          <w:t>，最终形成</w:t>
        </w:r>
      </w:ins>
      <w:ins w:id="132" w:author="NTKO" w:date="2023-09-15T17:58:00Z">
        <w:r>
          <w:rPr>
            <w:rFonts w:hint="eastAsia"/>
          </w:rPr>
          <w:t>数据论文</w:t>
        </w:r>
      </w:ins>
      <w:ins w:id="133" w:author="NTKO" w:date="2023-09-15T17:59:00Z">
        <w:r>
          <w:rPr>
            <w:rFonts w:hint="eastAsia"/>
          </w:rPr>
          <w:t>复用深度测度值。</w:t>
        </w:r>
      </w:ins>
    </w:p>
    <w:p w14:paraId="6293780A" w14:textId="5B37885A" w:rsidR="005F1CDB" w:rsidDel="00AB24FF" w:rsidRDefault="005F1CDB" w:rsidP="00B43DA0">
      <w:pPr>
        <w:spacing w:line="360" w:lineRule="auto"/>
        <w:ind w:firstLine="420"/>
        <w:rPr>
          <w:del w:id="134" w:author="奕柯 胡" w:date="2023-09-21T18:04:00Z"/>
        </w:rPr>
      </w:pPr>
    </w:p>
    <w:p w14:paraId="175341F6" w14:textId="75696281" w:rsidR="002370CD" w:rsidDel="00AB24FF" w:rsidRDefault="002370CD" w:rsidP="00B43DA0">
      <w:pPr>
        <w:spacing w:line="360" w:lineRule="auto"/>
        <w:ind w:firstLine="420"/>
        <w:rPr>
          <w:del w:id="135" w:author="奕柯 胡" w:date="2023-09-21T18:04:00Z"/>
        </w:rPr>
      </w:pPr>
      <w:del w:id="136" w:author="奕柯 胡" w:date="2023-09-21T18:04:00Z">
        <w:r w:rsidDel="00AB24FF">
          <w:rPr>
            <w:rFonts w:hint="eastAsia"/>
          </w:rPr>
          <w:delText>其中，步骤</w:delText>
        </w:r>
        <w:r w:rsidDel="00AB24FF">
          <w:rPr>
            <w:rFonts w:hint="eastAsia"/>
          </w:rPr>
          <w:delText>1</w:delText>
        </w:r>
        <w:r w:rsidDel="00AB24FF">
          <w:rPr>
            <w:rFonts w:hint="eastAsia"/>
          </w:rPr>
          <w:delText>的详细步骤分解如下：</w:delText>
        </w:r>
      </w:del>
    </w:p>
    <w:p w14:paraId="332BEB6F" w14:textId="1FE14F4C" w:rsidR="002370CD" w:rsidDel="00AB24FF" w:rsidRDefault="002370CD" w:rsidP="00B43DA0">
      <w:pPr>
        <w:spacing w:line="360" w:lineRule="auto"/>
        <w:ind w:firstLine="420"/>
        <w:rPr>
          <w:del w:id="137" w:author="奕柯 胡" w:date="2023-09-21T18:04:00Z"/>
        </w:rPr>
      </w:pPr>
      <w:del w:id="138" w:author="奕柯 胡" w:date="2023-09-21T18:04:00Z">
        <w:r w:rsidDel="00AB24FF">
          <w:rPr>
            <w:rFonts w:hint="eastAsia"/>
          </w:rPr>
          <w:delText>S</w:delText>
        </w:r>
        <w:r w:rsidDel="00AB24FF">
          <w:delText>1.1</w:delText>
        </w:r>
        <w:r w:rsidDel="00AB24FF">
          <w:rPr>
            <w:rFonts w:hint="eastAsia"/>
          </w:rPr>
          <w:delText>、</w:delText>
        </w:r>
        <w:r w:rsidDel="00AB24FF">
          <w:rPr>
            <w:rFonts w:hint="eastAsia"/>
          </w:rPr>
          <w:delText xml:space="preserve"> </w:delText>
        </w:r>
        <w:r w:rsidDel="00AB24FF">
          <w:rPr>
            <w:rFonts w:hint="eastAsia"/>
          </w:rPr>
          <w:delText>选定待研究数据论文的施引文献，并提取其元数据，包括</w:delText>
        </w:r>
        <w:r w:rsidRPr="002370CD" w:rsidDel="00AB24FF">
          <w:rPr>
            <w:rFonts w:hint="eastAsia"/>
          </w:rPr>
          <w:delText>文献标题、文献</w:delText>
        </w:r>
        <w:r w:rsidRPr="002370CD" w:rsidDel="00AB24FF">
          <w:delText>doi</w:delText>
        </w:r>
        <w:r w:rsidRPr="002370CD" w:rsidDel="00AB24FF">
          <w:delText>、文献作者名、期刊名、期刊出版年份、出版页码信息组成六元组</w:delText>
        </w:r>
        <w:r w:rsidR="00B214BC" w:rsidDel="00AB24FF">
          <w:rPr>
            <w:rFonts w:hint="eastAsia"/>
          </w:rPr>
          <w:delText>，并抽取文献的摘要</w:delText>
        </w:r>
        <w:r w:rsidDel="00AB24FF">
          <w:rPr>
            <w:rFonts w:hint="eastAsia"/>
          </w:rPr>
          <w:delText>；</w:delText>
        </w:r>
      </w:del>
    </w:p>
    <w:p w14:paraId="16CBA759" w14:textId="62D8699E" w:rsidR="002370CD" w:rsidDel="00AB24FF" w:rsidRDefault="002370CD" w:rsidP="00B43DA0">
      <w:pPr>
        <w:spacing w:line="360" w:lineRule="auto"/>
        <w:ind w:firstLine="420"/>
        <w:rPr>
          <w:del w:id="139" w:author="奕柯 胡" w:date="2023-09-21T18:04:00Z"/>
        </w:rPr>
      </w:pPr>
      <w:del w:id="140" w:author="奕柯 胡" w:date="2023-09-21T18:04:00Z">
        <w:r w:rsidDel="00AB24FF">
          <w:rPr>
            <w:rFonts w:hint="eastAsia"/>
          </w:rPr>
          <w:delText>S</w:delText>
        </w:r>
        <w:r w:rsidDel="00AB24FF">
          <w:delText>1.2</w:delText>
        </w:r>
        <w:r w:rsidDel="00AB24FF">
          <w:rPr>
            <w:rFonts w:hint="eastAsia"/>
          </w:rPr>
          <w:delText>、</w:delText>
        </w:r>
        <w:r w:rsidDel="00AB24FF">
          <w:rPr>
            <w:rFonts w:hint="eastAsia"/>
          </w:rPr>
          <w:delText xml:space="preserve"> </w:delText>
        </w:r>
        <w:r w:rsidDel="00AB24FF">
          <w:rPr>
            <w:rFonts w:hint="eastAsia"/>
          </w:rPr>
          <w:delText>根据所提取的元数据在数据库中检索施引文献全文</w:delText>
        </w:r>
        <w:r w:rsidDel="00AB24FF">
          <w:rPr>
            <w:rFonts w:hint="eastAsia"/>
          </w:rPr>
          <w:delText>PDF</w:delText>
        </w:r>
        <w:r w:rsidDel="00AB24FF">
          <w:rPr>
            <w:rFonts w:hint="eastAsia"/>
          </w:rPr>
          <w:delText>并保存；</w:delText>
        </w:r>
      </w:del>
    </w:p>
    <w:p w14:paraId="2F0A68DA" w14:textId="2614C5ED" w:rsidR="002370CD" w:rsidDel="00AB24FF" w:rsidRDefault="002370CD" w:rsidP="00B43DA0">
      <w:pPr>
        <w:spacing w:line="360" w:lineRule="auto"/>
        <w:ind w:firstLine="420"/>
        <w:rPr>
          <w:del w:id="141" w:author="奕柯 胡" w:date="2023-09-21T18:04:00Z"/>
        </w:rPr>
      </w:pPr>
      <w:del w:id="142" w:author="奕柯 胡" w:date="2023-09-21T18:04:00Z">
        <w:r w:rsidDel="00AB24FF">
          <w:rPr>
            <w:rFonts w:hint="eastAsia"/>
          </w:rPr>
          <w:delText>S</w:delText>
        </w:r>
        <w:r w:rsidDel="00AB24FF">
          <w:delText>1.3</w:delText>
        </w:r>
        <w:r w:rsidDel="00AB24FF">
          <w:rPr>
            <w:rFonts w:hint="eastAsia"/>
          </w:rPr>
          <w:delText>、</w:delText>
        </w:r>
        <w:r w:rsidDel="00AB24FF">
          <w:rPr>
            <w:rFonts w:hint="eastAsia"/>
          </w:rPr>
          <w:delText xml:space="preserve"> </w:delText>
        </w:r>
        <w:r w:rsidR="008E00A7" w:rsidDel="00AB24FF">
          <w:rPr>
            <w:rFonts w:hint="eastAsia"/>
          </w:rPr>
          <w:delText>使用格式转化模块将文献</w:delText>
        </w:r>
        <w:r w:rsidR="008E00A7" w:rsidDel="00AB24FF">
          <w:rPr>
            <w:rFonts w:hint="eastAsia"/>
          </w:rPr>
          <w:delText>PDF</w:delText>
        </w:r>
        <w:r w:rsidR="008E00A7" w:rsidDel="00AB24FF">
          <w:rPr>
            <w:rFonts w:hint="eastAsia"/>
          </w:rPr>
          <w:delText>源文件转化为带有文中和文末引用标记的文本文件；</w:delText>
        </w:r>
      </w:del>
    </w:p>
    <w:p w14:paraId="21D07BD6" w14:textId="0B20FFE8" w:rsidR="002370CD" w:rsidDel="00AB24FF" w:rsidRDefault="002370CD" w:rsidP="002370CD">
      <w:pPr>
        <w:spacing w:line="360" w:lineRule="auto"/>
        <w:ind w:firstLine="420"/>
        <w:rPr>
          <w:del w:id="143" w:author="奕柯 胡" w:date="2023-09-21T18:04:00Z"/>
        </w:rPr>
      </w:pPr>
      <w:del w:id="144" w:author="奕柯 胡" w:date="2023-09-21T18:04:00Z">
        <w:r w:rsidDel="00AB24FF">
          <w:rPr>
            <w:rFonts w:hint="eastAsia"/>
          </w:rPr>
          <w:delText>S</w:delText>
        </w:r>
        <w:r w:rsidDel="00AB24FF">
          <w:delText>1.4</w:delText>
        </w:r>
        <w:r w:rsidDel="00AB24FF">
          <w:rPr>
            <w:rFonts w:hint="eastAsia"/>
          </w:rPr>
          <w:delText>、</w:delText>
        </w:r>
        <w:r w:rsidDel="00AB24FF">
          <w:rPr>
            <w:rFonts w:hint="eastAsia"/>
          </w:rPr>
          <w:delText xml:space="preserve"> </w:delText>
        </w:r>
        <w:r w:rsidDel="00AB24FF">
          <w:rPr>
            <w:rFonts w:hint="eastAsia"/>
          </w:rPr>
          <w:delText>根据步骤</w:delText>
        </w:r>
        <w:r w:rsidDel="00AB24FF">
          <w:rPr>
            <w:rFonts w:hint="eastAsia"/>
          </w:rPr>
          <w:delText>S</w:delText>
        </w:r>
        <w:r w:rsidDel="00AB24FF">
          <w:delText>1.1</w:delText>
        </w:r>
        <w:r w:rsidDel="00AB24FF">
          <w:rPr>
            <w:rFonts w:hint="eastAsia"/>
          </w:rPr>
          <w:delText>中提取到的六元组元数据在步骤</w:delText>
        </w:r>
        <w:r w:rsidDel="00AB24FF">
          <w:rPr>
            <w:rFonts w:hint="eastAsia"/>
          </w:rPr>
          <w:delText>S</w:delText>
        </w:r>
        <w:r w:rsidDel="00AB24FF">
          <w:delText>1.3</w:delText>
        </w:r>
        <w:r w:rsidDel="00AB24FF">
          <w:rPr>
            <w:rFonts w:hint="eastAsia"/>
          </w:rPr>
          <w:delText>得到的带标记的</w:delText>
        </w:r>
        <w:r w:rsidDel="00AB24FF">
          <w:rPr>
            <w:rFonts w:hint="eastAsia"/>
          </w:rPr>
          <w:delText>xml</w:delText>
        </w:r>
        <w:r w:rsidDel="00AB24FF">
          <w:rPr>
            <w:rFonts w:hint="eastAsia"/>
          </w:rPr>
          <w:delText>文件末尾参考文献列表处匹配对应的</w:delText>
        </w:r>
        <w:r w:rsidR="00B214BC" w:rsidDel="00AB24FF">
          <w:rPr>
            <w:rFonts w:hint="eastAsia"/>
          </w:rPr>
          <w:delText>引用项</w:delText>
        </w:r>
        <w:r w:rsidDel="00AB24FF">
          <w:rPr>
            <w:rFonts w:hint="eastAsia"/>
          </w:rPr>
          <w:delText>；</w:delText>
        </w:r>
      </w:del>
    </w:p>
    <w:p w14:paraId="12E0C677" w14:textId="05A6C208" w:rsidR="002370CD" w:rsidDel="00AB24FF" w:rsidRDefault="002370CD" w:rsidP="002370CD">
      <w:pPr>
        <w:spacing w:line="360" w:lineRule="auto"/>
        <w:ind w:firstLine="420"/>
        <w:rPr>
          <w:del w:id="145" w:author="奕柯 胡" w:date="2023-09-21T18:04:00Z"/>
        </w:rPr>
      </w:pPr>
      <w:del w:id="146" w:author="奕柯 胡" w:date="2023-09-21T18:04:00Z">
        <w:r w:rsidDel="00AB24FF">
          <w:rPr>
            <w:rFonts w:hint="eastAsia"/>
          </w:rPr>
          <w:delText>S</w:delText>
        </w:r>
        <w:r w:rsidDel="00AB24FF">
          <w:delText>1.5</w:delText>
        </w:r>
        <w:r w:rsidDel="00AB24FF">
          <w:rPr>
            <w:rFonts w:hint="eastAsia"/>
          </w:rPr>
          <w:delText>、</w:delText>
        </w:r>
        <w:r w:rsidDel="00AB24FF">
          <w:rPr>
            <w:rFonts w:hint="eastAsia"/>
          </w:rPr>
          <w:delText xml:space="preserve"> </w:delText>
        </w:r>
        <w:r w:rsidR="00B214BC" w:rsidDel="00AB24FF">
          <w:rPr>
            <w:rFonts w:hint="eastAsia"/>
          </w:rPr>
          <w:delText>根据步骤</w:delText>
        </w:r>
        <w:r w:rsidR="00B214BC" w:rsidDel="00AB24FF">
          <w:rPr>
            <w:rFonts w:hint="eastAsia"/>
          </w:rPr>
          <w:delText>S</w:delText>
        </w:r>
        <w:r w:rsidR="00B214BC" w:rsidDel="00AB24FF">
          <w:delText>1.4</w:delText>
        </w:r>
        <w:r w:rsidR="00B214BC" w:rsidDel="00AB24FF">
          <w:rPr>
            <w:rFonts w:hint="eastAsia"/>
          </w:rPr>
          <w:delText>中匹配的引用项寻找正文中的引用位置，返回引用上下文和引用位置章节标题</w:delText>
        </w:r>
        <w:r w:rsidDel="00AB24FF">
          <w:rPr>
            <w:rFonts w:hint="eastAsia"/>
          </w:rPr>
          <w:delText>；</w:delText>
        </w:r>
      </w:del>
    </w:p>
    <w:p w14:paraId="40399DA0" w14:textId="038882CC" w:rsidR="002370CD" w:rsidRDefault="00B214BC" w:rsidP="002370CD">
      <w:pPr>
        <w:spacing w:line="360" w:lineRule="auto"/>
        <w:ind w:firstLine="420"/>
      </w:pPr>
      <w:r>
        <w:rPr>
          <w:rFonts w:hint="eastAsia"/>
        </w:rPr>
        <w:t>步骤</w:t>
      </w:r>
      <w:r>
        <w:rPr>
          <w:rFonts w:hint="eastAsia"/>
        </w:rPr>
        <w:t>2</w:t>
      </w:r>
      <w:r>
        <w:rPr>
          <w:rFonts w:hint="eastAsia"/>
        </w:rPr>
        <w:t>中的数据引用行为类别</w:t>
      </w:r>
      <w:r w:rsidR="00DD5E54">
        <w:rPr>
          <w:rFonts w:hint="eastAsia"/>
        </w:rPr>
        <w:t>是根据现有的数据论文的引用行为总结出来的，分为以下几个类别，每个类别行为的复用深度是随着顺序依次递增的：</w:t>
      </w:r>
    </w:p>
    <w:tbl>
      <w:tblPr>
        <w:tblStyle w:val="a3"/>
        <w:tblW w:w="0" w:type="auto"/>
        <w:tblLook w:val="04A0" w:firstRow="1" w:lastRow="0" w:firstColumn="1" w:lastColumn="0" w:noHBand="0" w:noVBand="1"/>
        <w:tblPrChange w:id="147" w:author="奕柯 胡" w:date="2023-09-25T17:58:00Z">
          <w:tblPr>
            <w:tblStyle w:val="a3"/>
            <w:tblW w:w="0" w:type="auto"/>
            <w:tblLook w:val="04A0" w:firstRow="1" w:lastRow="0" w:firstColumn="1" w:lastColumn="0" w:noHBand="0" w:noVBand="1"/>
          </w:tblPr>
        </w:tblPrChange>
      </w:tblPr>
      <w:tblGrid>
        <w:gridCol w:w="1889"/>
        <w:gridCol w:w="2372"/>
        <w:gridCol w:w="2238"/>
        <w:gridCol w:w="1797"/>
        <w:tblGridChange w:id="148">
          <w:tblGrid>
            <w:gridCol w:w="2681"/>
            <w:gridCol w:w="2994"/>
            <w:gridCol w:w="2621"/>
            <w:gridCol w:w="2621"/>
          </w:tblGrid>
        </w:tblGridChange>
      </w:tblGrid>
      <w:tr w:rsidR="00425055" w14:paraId="720337D9" w14:textId="51C4EFE7" w:rsidTr="00425055">
        <w:tc>
          <w:tcPr>
            <w:tcW w:w="1889" w:type="dxa"/>
            <w:tcPrChange w:id="149" w:author="奕柯 胡" w:date="2023-09-25T17:58:00Z">
              <w:tcPr>
                <w:tcW w:w="2681" w:type="dxa"/>
              </w:tcPr>
            </w:tcPrChange>
          </w:tcPr>
          <w:p w14:paraId="563B30F0" w14:textId="4C6727F6" w:rsidR="00425055" w:rsidRPr="00DD5E54" w:rsidRDefault="00425055" w:rsidP="002370CD">
            <w:pPr>
              <w:spacing w:line="360" w:lineRule="auto"/>
              <w:rPr>
                <w:b/>
                <w:bCs/>
              </w:rPr>
            </w:pPr>
            <w:r w:rsidRPr="00DD5E54">
              <w:rPr>
                <w:rFonts w:hint="eastAsia"/>
                <w:b/>
                <w:bCs/>
              </w:rPr>
              <w:t>行为类别</w:t>
            </w:r>
          </w:p>
        </w:tc>
        <w:tc>
          <w:tcPr>
            <w:tcW w:w="2372" w:type="dxa"/>
            <w:tcPrChange w:id="150" w:author="奕柯 胡" w:date="2023-09-25T17:58:00Z">
              <w:tcPr>
                <w:tcW w:w="2994" w:type="dxa"/>
              </w:tcPr>
            </w:tcPrChange>
          </w:tcPr>
          <w:p w14:paraId="37D142FA" w14:textId="33E56C67" w:rsidR="00425055" w:rsidRPr="00DD5E54" w:rsidRDefault="00425055" w:rsidP="002370CD">
            <w:pPr>
              <w:spacing w:line="360" w:lineRule="auto"/>
              <w:rPr>
                <w:b/>
                <w:bCs/>
              </w:rPr>
            </w:pPr>
            <w:r w:rsidRPr="00DD5E54">
              <w:rPr>
                <w:rFonts w:hint="eastAsia"/>
                <w:b/>
                <w:bCs/>
              </w:rPr>
              <w:t>描述</w:t>
            </w:r>
          </w:p>
        </w:tc>
        <w:tc>
          <w:tcPr>
            <w:tcW w:w="2238" w:type="dxa"/>
            <w:tcPrChange w:id="151" w:author="奕柯 胡" w:date="2023-09-25T17:58:00Z">
              <w:tcPr>
                <w:tcW w:w="2621" w:type="dxa"/>
              </w:tcPr>
            </w:tcPrChange>
          </w:tcPr>
          <w:p w14:paraId="7CCBE3A6" w14:textId="353338AD" w:rsidR="00425055" w:rsidRPr="00DD5E54" w:rsidRDefault="00425055" w:rsidP="002370CD">
            <w:pPr>
              <w:spacing w:line="360" w:lineRule="auto"/>
              <w:rPr>
                <w:b/>
                <w:bCs/>
              </w:rPr>
            </w:pPr>
            <w:ins w:id="152" w:author="奕柯 胡" w:date="2023-09-21T18:06:00Z">
              <w:r>
                <w:rPr>
                  <w:rFonts w:hint="eastAsia"/>
                  <w:b/>
                  <w:bCs/>
                </w:rPr>
                <w:t>引文位置关键词受控词表</w:t>
              </w:r>
            </w:ins>
          </w:p>
        </w:tc>
        <w:tc>
          <w:tcPr>
            <w:tcW w:w="1797" w:type="dxa"/>
            <w:tcPrChange w:id="153" w:author="奕柯 胡" w:date="2023-09-25T17:58:00Z">
              <w:tcPr>
                <w:tcW w:w="2621" w:type="dxa"/>
              </w:tcPr>
            </w:tcPrChange>
          </w:tcPr>
          <w:p w14:paraId="0B344C42" w14:textId="0D40968C" w:rsidR="00425055" w:rsidRDefault="00425055" w:rsidP="002370CD">
            <w:pPr>
              <w:spacing w:line="360" w:lineRule="auto"/>
              <w:rPr>
                <w:b/>
                <w:bCs/>
              </w:rPr>
            </w:pPr>
            <w:commentRangeStart w:id="154"/>
            <w:ins w:id="155" w:author="奕柯 胡" w:date="2023-09-25T17:58:00Z">
              <w:r>
                <w:rPr>
                  <w:rFonts w:hint="eastAsia"/>
                  <w:b/>
                  <w:bCs/>
                </w:rPr>
                <w:t>量化强度（单位：</w:t>
              </w:r>
              <w:r>
                <w:rPr>
                  <w:rFonts w:hint="eastAsia"/>
                  <w:b/>
                  <w:bCs/>
                </w:rPr>
                <w:t>1</w:t>
              </w:r>
              <w:r>
                <w:rPr>
                  <w:rFonts w:hint="eastAsia"/>
                  <w:b/>
                  <w:bCs/>
                </w:rPr>
                <w:t>）</w:t>
              </w:r>
            </w:ins>
            <w:commentRangeEnd w:id="154"/>
            <w:ins w:id="156" w:author="奕柯 胡" w:date="2023-09-25T17:59:00Z">
              <w:r>
                <w:rPr>
                  <w:rStyle w:val="a9"/>
                </w:rPr>
                <w:commentReference w:id="154"/>
              </w:r>
            </w:ins>
          </w:p>
        </w:tc>
      </w:tr>
      <w:tr w:rsidR="00425055" w14:paraId="5C0CF5E1" w14:textId="705E438F" w:rsidTr="00425055">
        <w:tc>
          <w:tcPr>
            <w:tcW w:w="1889" w:type="dxa"/>
            <w:tcPrChange w:id="157" w:author="奕柯 胡" w:date="2023-09-25T17:58:00Z">
              <w:tcPr>
                <w:tcW w:w="2681" w:type="dxa"/>
              </w:tcPr>
            </w:tcPrChange>
          </w:tcPr>
          <w:p w14:paraId="00828788" w14:textId="70741C7E" w:rsidR="00425055" w:rsidRDefault="00425055" w:rsidP="002370CD">
            <w:pPr>
              <w:spacing w:line="360" w:lineRule="auto"/>
            </w:pPr>
            <w:r w:rsidRPr="00DD5E54">
              <w:rPr>
                <w:rFonts w:hint="eastAsia"/>
              </w:rPr>
              <w:t>背景介绍</w:t>
            </w:r>
          </w:p>
        </w:tc>
        <w:tc>
          <w:tcPr>
            <w:tcW w:w="2372" w:type="dxa"/>
            <w:tcPrChange w:id="158" w:author="奕柯 胡" w:date="2023-09-25T17:58:00Z">
              <w:tcPr>
                <w:tcW w:w="2994" w:type="dxa"/>
              </w:tcPr>
            </w:tcPrChange>
          </w:tcPr>
          <w:p w14:paraId="2A961E16" w14:textId="0D93F661" w:rsidR="00425055" w:rsidRDefault="00425055" w:rsidP="002370CD">
            <w:pPr>
              <w:spacing w:line="360" w:lineRule="auto"/>
            </w:pPr>
            <w:r w:rsidRPr="00DD5E54">
              <w:rPr>
                <w:rFonts w:hint="eastAsia"/>
              </w:rPr>
              <w:t>仅提及该数据作为背景的介绍</w:t>
            </w:r>
          </w:p>
        </w:tc>
        <w:tc>
          <w:tcPr>
            <w:tcW w:w="2238" w:type="dxa"/>
            <w:tcPrChange w:id="159" w:author="奕柯 胡" w:date="2023-09-25T17:58:00Z">
              <w:tcPr>
                <w:tcW w:w="2621" w:type="dxa"/>
              </w:tcPr>
            </w:tcPrChange>
          </w:tcPr>
          <w:p w14:paraId="7400484D" w14:textId="1E8CD3B4" w:rsidR="00425055" w:rsidRPr="00DD5E54" w:rsidRDefault="00425055" w:rsidP="002370CD">
            <w:pPr>
              <w:spacing w:line="360" w:lineRule="auto"/>
            </w:pPr>
            <w:ins w:id="160" w:author="奕柯 胡" w:date="2023-09-21T18:06:00Z">
              <w:r>
                <w:rPr>
                  <w:rFonts w:hint="eastAsia"/>
                </w:rPr>
                <w:t>Introduction</w:t>
              </w:r>
            </w:ins>
            <w:ins w:id="161" w:author="奕柯 胡" w:date="2023-09-21T18:09:00Z">
              <w:r>
                <w:t>, Background, Motivation, Literature review</w:t>
              </w:r>
            </w:ins>
          </w:p>
        </w:tc>
        <w:tc>
          <w:tcPr>
            <w:tcW w:w="1797" w:type="dxa"/>
            <w:tcPrChange w:id="162" w:author="奕柯 胡" w:date="2023-09-25T17:58:00Z">
              <w:tcPr>
                <w:tcW w:w="2621" w:type="dxa"/>
              </w:tcPr>
            </w:tcPrChange>
          </w:tcPr>
          <w:p w14:paraId="6B52BF01" w14:textId="56B712D3" w:rsidR="00425055" w:rsidRDefault="00425055" w:rsidP="002370CD">
            <w:pPr>
              <w:spacing w:line="360" w:lineRule="auto"/>
            </w:pPr>
            <w:ins w:id="163" w:author="奕柯 胡" w:date="2023-09-25T17:58:00Z">
              <w:r>
                <w:rPr>
                  <w:rFonts w:hint="eastAsia"/>
                </w:rPr>
                <w:t>1</w:t>
              </w:r>
            </w:ins>
          </w:p>
        </w:tc>
      </w:tr>
      <w:tr w:rsidR="00425055" w14:paraId="691E0180" w14:textId="60768585" w:rsidTr="00425055">
        <w:tc>
          <w:tcPr>
            <w:tcW w:w="1889" w:type="dxa"/>
            <w:tcPrChange w:id="164" w:author="奕柯 胡" w:date="2023-09-25T17:58:00Z">
              <w:tcPr>
                <w:tcW w:w="2681" w:type="dxa"/>
              </w:tcPr>
            </w:tcPrChange>
          </w:tcPr>
          <w:p w14:paraId="78418D71" w14:textId="08A0D1A4" w:rsidR="00425055" w:rsidRDefault="00425055" w:rsidP="00DD5E54">
            <w:pPr>
              <w:spacing w:line="360" w:lineRule="auto"/>
            </w:pPr>
            <w:r w:rsidRPr="00DD5E54">
              <w:rPr>
                <w:rFonts w:hint="eastAsia"/>
              </w:rPr>
              <w:lastRenderedPageBreak/>
              <w:t>结论重用</w:t>
            </w:r>
          </w:p>
        </w:tc>
        <w:tc>
          <w:tcPr>
            <w:tcW w:w="2372" w:type="dxa"/>
            <w:tcPrChange w:id="165" w:author="奕柯 胡" w:date="2023-09-25T17:58:00Z">
              <w:tcPr>
                <w:tcW w:w="2994" w:type="dxa"/>
              </w:tcPr>
            </w:tcPrChange>
          </w:tcPr>
          <w:p w14:paraId="05DC2256" w14:textId="6CCC41F3" w:rsidR="00425055" w:rsidRDefault="00425055" w:rsidP="00DD5E54">
            <w:pPr>
              <w:spacing w:line="360" w:lineRule="auto"/>
            </w:pPr>
            <w:r w:rsidRPr="00DD5E54">
              <w:rPr>
                <w:rFonts w:hint="eastAsia"/>
              </w:rPr>
              <w:t>包括简单得出的统计性的结果，对数据论文的结果进行引用</w:t>
            </w:r>
          </w:p>
        </w:tc>
        <w:tc>
          <w:tcPr>
            <w:tcW w:w="2238" w:type="dxa"/>
            <w:tcPrChange w:id="166" w:author="奕柯 胡" w:date="2023-09-25T17:58:00Z">
              <w:tcPr>
                <w:tcW w:w="2621" w:type="dxa"/>
              </w:tcPr>
            </w:tcPrChange>
          </w:tcPr>
          <w:p w14:paraId="18FF9857" w14:textId="39605CE4" w:rsidR="00425055" w:rsidRPr="00DD5E54" w:rsidRDefault="00425055" w:rsidP="00DD5E54">
            <w:pPr>
              <w:spacing w:line="360" w:lineRule="auto"/>
            </w:pPr>
            <w:ins w:id="167" w:author="奕柯 胡" w:date="2023-09-21T18:10:00Z">
              <w:r>
                <w:rPr>
                  <w:rFonts w:hint="eastAsia"/>
                </w:rPr>
                <w:t>C</w:t>
              </w:r>
              <w:r>
                <w:t>onclusion</w:t>
              </w:r>
            </w:ins>
          </w:p>
        </w:tc>
        <w:tc>
          <w:tcPr>
            <w:tcW w:w="1797" w:type="dxa"/>
            <w:tcPrChange w:id="168" w:author="奕柯 胡" w:date="2023-09-25T17:58:00Z">
              <w:tcPr>
                <w:tcW w:w="2621" w:type="dxa"/>
              </w:tcPr>
            </w:tcPrChange>
          </w:tcPr>
          <w:p w14:paraId="3DED1868" w14:textId="5FB713E5" w:rsidR="00425055" w:rsidRDefault="00425055" w:rsidP="00DD5E54">
            <w:pPr>
              <w:spacing w:line="360" w:lineRule="auto"/>
            </w:pPr>
            <w:ins w:id="169" w:author="奕柯 胡" w:date="2023-09-25T17:58:00Z">
              <w:r>
                <w:rPr>
                  <w:rFonts w:hint="eastAsia"/>
                </w:rPr>
                <w:t>2</w:t>
              </w:r>
            </w:ins>
          </w:p>
        </w:tc>
      </w:tr>
      <w:tr w:rsidR="00425055" w14:paraId="3240DC9D" w14:textId="4BCE267F" w:rsidTr="00425055">
        <w:tc>
          <w:tcPr>
            <w:tcW w:w="1889" w:type="dxa"/>
            <w:tcPrChange w:id="170" w:author="奕柯 胡" w:date="2023-09-25T17:58:00Z">
              <w:tcPr>
                <w:tcW w:w="2681" w:type="dxa"/>
              </w:tcPr>
            </w:tcPrChange>
          </w:tcPr>
          <w:p w14:paraId="3F2C778C" w14:textId="170EE675" w:rsidR="00425055" w:rsidRDefault="00425055" w:rsidP="00DD5E54">
            <w:pPr>
              <w:spacing w:line="360" w:lineRule="auto"/>
            </w:pPr>
            <w:r w:rsidRPr="00DD5E54">
              <w:rPr>
                <w:rFonts w:hint="eastAsia"/>
              </w:rPr>
              <w:t>方法重用</w:t>
            </w:r>
          </w:p>
        </w:tc>
        <w:tc>
          <w:tcPr>
            <w:tcW w:w="2372" w:type="dxa"/>
            <w:tcPrChange w:id="171" w:author="奕柯 胡" w:date="2023-09-25T17:58:00Z">
              <w:tcPr>
                <w:tcW w:w="2994" w:type="dxa"/>
              </w:tcPr>
            </w:tcPrChange>
          </w:tcPr>
          <w:p w14:paraId="27F30CDA" w14:textId="61787719" w:rsidR="00425055" w:rsidRDefault="00425055" w:rsidP="00DD5E54">
            <w:pPr>
              <w:spacing w:line="360" w:lineRule="auto"/>
            </w:pPr>
            <w:r w:rsidRPr="00DD5E54">
              <w:rPr>
                <w:rFonts w:hint="eastAsia"/>
              </w:rPr>
              <w:t>借鉴了数据论文收集或者处理数据的方法，并运用到自己的数据收集或实验</w:t>
            </w:r>
            <w:r>
              <w:rPr>
                <w:rFonts w:hint="eastAsia"/>
              </w:rPr>
              <w:t>中</w:t>
            </w:r>
          </w:p>
        </w:tc>
        <w:tc>
          <w:tcPr>
            <w:tcW w:w="2238" w:type="dxa"/>
            <w:tcPrChange w:id="172" w:author="奕柯 胡" w:date="2023-09-25T17:58:00Z">
              <w:tcPr>
                <w:tcW w:w="2621" w:type="dxa"/>
              </w:tcPr>
            </w:tcPrChange>
          </w:tcPr>
          <w:p w14:paraId="04C4F11E" w14:textId="3A4F2D0B" w:rsidR="00425055" w:rsidRPr="00DD5E54" w:rsidRDefault="00425055" w:rsidP="00DD5E54">
            <w:pPr>
              <w:spacing w:line="360" w:lineRule="auto"/>
            </w:pPr>
            <w:ins w:id="173" w:author="奕柯 胡" w:date="2023-09-21T18:07:00Z">
              <w:r>
                <w:rPr>
                  <w:rFonts w:hint="eastAsia"/>
                </w:rPr>
                <w:t>M</w:t>
              </w:r>
              <w:r>
                <w:t>ethod, Methodology</w:t>
              </w:r>
            </w:ins>
            <w:ins w:id="174" w:author="奕柯 胡" w:date="2023-09-21T18:10:00Z">
              <w:r>
                <w:t>, Data collection</w:t>
              </w:r>
            </w:ins>
            <w:ins w:id="175" w:author="奕柯 胡" w:date="2023-09-21T18:11:00Z">
              <w:r>
                <w:t>, Data preprocessing, Data augmentation, Dataset</w:t>
              </w:r>
            </w:ins>
          </w:p>
        </w:tc>
        <w:tc>
          <w:tcPr>
            <w:tcW w:w="1797" w:type="dxa"/>
            <w:tcPrChange w:id="176" w:author="奕柯 胡" w:date="2023-09-25T17:58:00Z">
              <w:tcPr>
                <w:tcW w:w="2621" w:type="dxa"/>
              </w:tcPr>
            </w:tcPrChange>
          </w:tcPr>
          <w:p w14:paraId="3EA7B260" w14:textId="0132D855" w:rsidR="00425055" w:rsidRDefault="002C5B4B" w:rsidP="00DD5E54">
            <w:pPr>
              <w:spacing w:line="360" w:lineRule="auto"/>
            </w:pPr>
            <w:ins w:id="177" w:author="奕柯 胡" w:date="2023-09-26T09:22:00Z">
              <w:r>
                <w:t>4</w:t>
              </w:r>
            </w:ins>
          </w:p>
        </w:tc>
      </w:tr>
      <w:tr w:rsidR="00425055" w:rsidRPr="00DD5E54" w14:paraId="25152CF7" w14:textId="4272D75B" w:rsidTr="00425055">
        <w:tc>
          <w:tcPr>
            <w:tcW w:w="1889" w:type="dxa"/>
            <w:tcPrChange w:id="178" w:author="奕柯 胡" w:date="2023-09-25T17:58:00Z">
              <w:tcPr>
                <w:tcW w:w="2681" w:type="dxa"/>
              </w:tcPr>
            </w:tcPrChange>
          </w:tcPr>
          <w:p w14:paraId="7D5C4F91" w14:textId="00B2E57D" w:rsidR="00425055" w:rsidRDefault="00425055" w:rsidP="00DD5E54">
            <w:pPr>
              <w:spacing w:line="360" w:lineRule="auto"/>
            </w:pPr>
            <w:r w:rsidRPr="00DD5E54">
              <w:rPr>
                <w:rFonts w:hint="eastAsia"/>
              </w:rPr>
              <w:t>实验重用</w:t>
            </w:r>
          </w:p>
        </w:tc>
        <w:tc>
          <w:tcPr>
            <w:tcW w:w="2372" w:type="dxa"/>
            <w:tcPrChange w:id="179" w:author="奕柯 胡" w:date="2023-09-25T17:58:00Z">
              <w:tcPr>
                <w:tcW w:w="2994" w:type="dxa"/>
              </w:tcPr>
            </w:tcPrChange>
          </w:tcPr>
          <w:p w14:paraId="59657A64" w14:textId="1C74421F" w:rsidR="00425055" w:rsidRDefault="00425055" w:rsidP="00DD5E54">
            <w:pPr>
              <w:spacing w:line="360" w:lineRule="auto"/>
            </w:pPr>
            <w:r w:rsidRPr="00DD5E54">
              <w:rPr>
                <w:rFonts w:hint="eastAsia"/>
              </w:rPr>
              <w:t>使用了数据进行实验，进行了深度的处理并得出一定的结论；也可以是对自己实验结果的验证或者对比（如很多算法研究员喜欢用</w:t>
            </w:r>
            <w:r w:rsidRPr="00DD5E54">
              <w:t>benchmark data</w:t>
            </w:r>
            <w:r w:rsidRPr="00DD5E54">
              <w:t>对自己算法的性能进行验证）</w:t>
            </w:r>
          </w:p>
        </w:tc>
        <w:tc>
          <w:tcPr>
            <w:tcW w:w="2238" w:type="dxa"/>
            <w:tcPrChange w:id="180" w:author="奕柯 胡" w:date="2023-09-25T17:58:00Z">
              <w:tcPr>
                <w:tcW w:w="2621" w:type="dxa"/>
              </w:tcPr>
            </w:tcPrChange>
          </w:tcPr>
          <w:p w14:paraId="73DB5A72" w14:textId="595EBBD8" w:rsidR="00425055" w:rsidRPr="00DD5E54" w:rsidRDefault="00425055" w:rsidP="00DD5E54">
            <w:pPr>
              <w:spacing w:line="360" w:lineRule="auto"/>
            </w:pPr>
            <w:ins w:id="181" w:author="奕柯 胡" w:date="2023-09-21T18:10:00Z">
              <w:r>
                <w:rPr>
                  <w:rFonts w:hint="eastAsia"/>
                </w:rPr>
                <w:t>E</w:t>
              </w:r>
              <w:r>
                <w:t>xperiments, Results, Evaluation</w:t>
              </w:r>
            </w:ins>
          </w:p>
        </w:tc>
        <w:tc>
          <w:tcPr>
            <w:tcW w:w="1797" w:type="dxa"/>
            <w:tcPrChange w:id="182" w:author="奕柯 胡" w:date="2023-09-25T17:58:00Z">
              <w:tcPr>
                <w:tcW w:w="2621" w:type="dxa"/>
              </w:tcPr>
            </w:tcPrChange>
          </w:tcPr>
          <w:p w14:paraId="4ABC86AA" w14:textId="00608034" w:rsidR="00425055" w:rsidRDefault="00425055" w:rsidP="00DD5E54">
            <w:pPr>
              <w:spacing w:line="360" w:lineRule="auto"/>
            </w:pPr>
            <w:ins w:id="183" w:author="奕柯 胡" w:date="2023-09-25T17:58:00Z">
              <w:r>
                <w:rPr>
                  <w:rFonts w:hint="eastAsia"/>
                </w:rPr>
                <w:t>4</w:t>
              </w:r>
            </w:ins>
          </w:p>
        </w:tc>
      </w:tr>
      <w:tr w:rsidR="00425055" w:rsidRPr="00DD5E54" w14:paraId="29D8281B" w14:textId="3D8701F9" w:rsidTr="00425055">
        <w:tc>
          <w:tcPr>
            <w:tcW w:w="1889" w:type="dxa"/>
            <w:tcPrChange w:id="184" w:author="奕柯 胡" w:date="2023-09-25T17:58:00Z">
              <w:tcPr>
                <w:tcW w:w="2681" w:type="dxa"/>
              </w:tcPr>
            </w:tcPrChange>
          </w:tcPr>
          <w:p w14:paraId="303034FA" w14:textId="46C6BC7E" w:rsidR="00425055" w:rsidRPr="00DD5E54" w:rsidRDefault="00425055" w:rsidP="00DD5E54">
            <w:pPr>
              <w:spacing w:line="360" w:lineRule="auto"/>
            </w:pPr>
            <w:r w:rsidRPr="00DD5E54">
              <w:rPr>
                <w:rFonts w:hint="eastAsia"/>
              </w:rPr>
              <w:t>数据扩充</w:t>
            </w:r>
          </w:p>
        </w:tc>
        <w:tc>
          <w:tcPr>
            <w:tcW w:w="2372" w:type="dxa"/>
            <w:tcPrChange w:id="185" w:author="奕柯 胡" w:date="2023-09-25T17:58:00Z">
              <w:tcPr>
                <w:tcW w:w="2994" w:type="dxa"/>
              </w:tcPr>
            </w:tcPrChange>
          </w:tcPr>
          <w:p w14:paraId="446D22AD" w14:textId="3B179A23" w:rsidR="00425055" w:rsidRPr="00DD5E54" w:rsidRDefault="00425055" w:rsidP="00DD5E54">
            <w:pPr>
              <w:spacing w:line="360" w:lineRule="auto"/>
            </w:pPr>
            <w:r w:rsidRPr="00DD5E54">
              <w:rPr>
                <w:rFonts w:hint="eastAsia"/>
              </w:rPr>
              <w:t>在原有数据集的基础上进一步扩充数据</w:t>
            </w:r>
          </w:p>
        </w:tc>
        <w:tc>
          <w:tcPr>
            <w:tcW w:w="2238" w:type="dxa"/>
            <w:tcPrChange w:id="186" w:author="奕柯 胡" w:date="2023-09-25T17:58:00Z">
              <w:tcPr>
                <w:tcW w:w="2621" w:type="dxa"/>
              </w:tcPr>
            </w:tcPrChange>
          </w:tcPr>
          <w:p w14:paraId="79D0763F" w14:textId="77777777" w:rsidR="00425055" w:rsidRPr="00DD5E54" w:rsidRDefault="00425055" w:rsidP="00DD5E54">
            <w:pPr>
              <w:spacing w:line="360" w:lineRule="auto"/>
            </w:pPr>
          </w:p>
        </w:tc>
        <w:tc>
          <w:tcPr>
            <w:tcW w:w="1797" w:type="dxa"/>
            <w:tcPrChange w:id="187" w:author="奕柯 胡" w:date="2023-09-25T17:58:00Z">
              <w:tcPr>
                <w:tcW w:w="2621" w:type="dxa"/>
              </w:tcPr>
            </w:tcPrChange>
          </w:tcPr>
          <w:p w14:paraId="7F637B9B" w14:textId="7204FBA3" w:rsidR="00425055" w:rsidRPr="00DD5E54" w:rsidRDefault="00425055" w:rsidP="00DD5E54">
            <w:pPr>
              <w:spacing w:line="360" w:lineRule="auto"/>
            </w:pPr>
            <w:ins w:id="188" w:author="奕柯 胡" w:date="2023-09-25T17:58:00Z">
              <w:r>
                <w:rPr>
                  <w:rFonts w:hint="eastAsia"/>
                </w:rPr>
                <w:t>5</w:t>
              </w:r>
            </w:ins>
          </w:p>
        </w:tc>
      </w:tr>
    </w:tbl>
    <w:p w14:paraId="7C735FA2" w14:textId="1A036A23" w:rsidR="008E00A7" w:rsidDel="00F07D4F" w:rsidRDefault="008E00A7" w:rsidP="002370CD">
      <w:pPr>
        <w:spacing w:line="360" w:lineRule="auto"/>
        <w:ind w:firstLine="420"/>
        <w:rPr>
          <w:del w:id="189" w:author="奕柯 胡" w:date="2023-09-22T10:25:00Z"/>
        </w:rPr>
      </w:pPr>
      <w:commentRangeStart w:id="190"/>
      <w:del w:id="191" w:author="奕柯 胡" w:date="2023-09-22T10:25:00Z">
        <w:r w:rsidDel="00F07D4F">
          <w:rPr>
            <w:rFonts w:hint="eastAsia"/>
          </w:rPr>
          <w:delText>步骤</w:delText>
        </w:r>
        <w:r w:rsidDel="00F07D4F">
          <w:rPr>
            <w:rFonts w:hint="eastAsia"/>
          </w:rPr>
          <w:delText>S</w:delText>
        </w:r>
        <w:r w:rsidDel="00F07D4F">
          <w:delText>1.3</w:delText>
        </w:r>
        <w:r w:rsidDel="00F07D4F">
          <w:rPr>
            <w:rFonts w:hint="eastAsia"/>
          </w:rPr>
          <w:delText>中的格式转化模块，首先判断</w:delText>
        </w:r>
        <w:r w:rsidDel="00F07D4F">
          <w:rPr>
            <w:rFonts w:hint="eastAsia"/>
          </w:rPr>
          <w:delText>PDF</w:delText>
        </w:r>
        <w:r w:rsidDel="00F07D4F">
          <w:rPr>
            <w:rFonts w:hint="eastAsia"/>
          </w:rPr>
          <w:delText>文件是否自带提纲（即包含章节标题及其具体页码、页中位置的目录），如果自带提纲，则根据提纲里的标题条目确定各标题的具体位置，将</w:delText>
        </w:r>
        <w:r w:rsidDel="00F07D4F">
          <w:rPr>
            <w:rFonts w:hint="eastAsia"/>
          </w:rPr>
          <w:delText>PDF</w:delText>
        </w:r>
        <w:r w:rsidDel="00F07D4F">
          <w:rPr>
            <w:rFonts w:hint="eastAsia"/>
          </w:rPr>
          <w:delText>转化成文本并分块存储到各级标题下；</w:delText>
        </w:r>
      </w:del>
    </w:p>
    <w:p w14:paraId="6651A45C" w14:textId="05F03674" w:rsidR="008E00A7" w:rsidDel="00F07D4F" w:rsidRDefault="008E00A7" w:rsidP="002370CD">
      <w:pPr>
        <w:spacing w:line="360" w:lineRule="auto"/>
        <w:ind w:firstLine="420"/>
        <w:rPr>
          <w:del w:id="192" w:author="奕柯 胡" w:date="2023-09-22T10:25:00Z"/>
        </w:rPr>
      </w:pPr>
      <w:del w:id="193" w:author="奕柯 胡" w:date="2023-09-22T10:25:00Z">
        <w:r w:rsidDel="00F07D4F">
          <w:rPr>
            <w:rFonts w:hint="eastAsia"/>
          </w:rPr>
          <w:delText>如果</w:delText>
        </w:r>
        <w:r w:rsidDel="00F07D4F">
          <w:rPr>
            <w:rFonts w:hint="eastAsia"/>
          </w:rPr>
          <w:delText>PDF</w:delText>
        </w:r>
        <w:r w:rsidDel="00F07D4F">
          <w:rPr>
            <w:rFonts w:hint="eastAsia"/>
          </w:rPr>
          <w:delText>文件没有提纲，则将</w:delText>
        </w:r>
        <w:r w:rsidDel="00F07D4F">
          <w:rPr>
            <w:rFonts w:hint="eastAsia"/>
          </w:rPr>
          <w:delText>PDF</w:delText>
        </w:r>
        <w:r w:rsidDel="00F07D4F">
          <w:rPr>
            <w:rFonts w:hint="eastAsia"/>
          </w:rPr>
          <w:delText>文件按页码转化成图像文件，使用图像形态学的方法对文字进行分块，确定不同文字块中的字体大小从而区分正文和标题并提取标题，对文本进行分块存储。</w:delText>
        </w:r>
      </w:del>
    </w:p>
    <w:p w14:paraId="1B049FC0" w14:textId="2CC67B08" w:rsidR="00411E24" w:rsidDel="00F07D4F" w:rsidRDefault="00411E24" w:rsidP="00411E24">
      <w:pPr>
        <w:spacing w:line="360" w:lineRule="auto"/>
        <w:ind w:firstLine="420"/>
        <w:rPr>
          <w:del w:id="194" w:author="奕柯 胡" w:date="2023-09-22T10:25:00Z"/>
        </w:rPr>
      </w:pPr>
      <w:del w:id="195" w:author="奕柯 胡" w:date="2023-09-22T10:25:00Z">
        <w:r w:rsidDel="00F07D4F">
          <w:rPr>
            <w:rFonts w:hint="eastAsia"/>
          </w:rPr>
          <w:delText>在对文本进行分块提取后，根据文献的期刊名从存储了各学术期刊</w:delText>
        </w:r>
        <w:r w:rsidDel="00F07D4F">
          <w:rPr>
            <w:rFonts w:hint="eastAsia"/>
          </w:rPr>
          <w:delText>CSL</w:delText>
        </w:r>
        <w:r w:rsidDel="00F07D4F">
          <w:rPr>
            <w:rFonts w:hint="eastAsia"/>
          </w:rPr>
          <w:delText>格式文件的数据库中提取对应的</w:delText>
        </w:r>
        <w:r w:rsidDel="00F07D4F">
          <w:rPr>
            <w:rFonts w:hint="eastAsia"/>
          </w:rPr>
          <w:delText>CSL</w:delText>
        </w:r>
        <w:r w:rsidDel="00F07D4F">
          <w:rPr>
            <w:rFonts w:hint="eastAsia"/>
          </w:rPr>
          <w:delText>格式文件，并依据格式文件中的引用格式识别分块后文本中的文中引用位置和文末引用条目。</w:delText>
        </w:r>
        <w:commentRangeEnd w:id="190"/>
        <w:r w:rsidR="004124C4" w:rsidDel="00F07D4F">
          <w:rPr>
            <w:rStyle w:val="a9"/>
          </w:rPr>
          <w:commentReference w:id="190"/>
        </w:r>
      </w:del>
    </w:p>
    <w:p w14:paraId="684BCD8D" w14:textId="24B933DA" w:rsidR="00411E24" w:rsidDel="00425055" w:rsidRDefault="00411E24" w:rsidP="00411E24">
      <w:pPr>
        <w:spacing w:line="360" w:lineRule="auto"/>
        <w:ind w:firstLine="420"/>
        <w:rPr>
          <w:del w:id="196" w:author="奕柯 胡" w:date="2023-09-25T17:59:00Z"/>
        </w:rPr>
      </w:pPr>
      <w:del w:id="197" w:author="奕柯 胡" w:date="2023-09-25T17:59:00Z">
        <w:r w:rsidDel="00425055">
          <w:rPr>
            <w:rFonts w:hint="eastAsia"/>
          </w:rPr>
          <w:delText>格式转化模块部分的设计图如下所示：</w:delText>
        </w:r>
      </w:del>
    </w:p>
    <w:p w14:paraId="2DA91388" w14:textId="50C2A318" w:rsidR="00411E24" w:rsidDel="00425055" w:rsidRDefault="00411E24" w:rsidP="00411E24">
      <w:pPr>
        <w:spacing w:line="360" w:lineRule="auto"/>
        <w:ind w:firstLine="420"/>
        <w:rPr>
          <w:del w:id="198" w:author="奕柯 胡" w:date="2023-09-25T17:59:00Z"/>
        </w:rPr>
      </w:pPr>
      <w:del w:id="199" w:author="奕柯 胡" w:date="2023-09-25T17:59:00Z">
        <w:r w:rsidDel="00425055">
          <w:rPr>
            <w:rFonts w:hint="eastAsia"/>
            <w:noProof/>
          </w:rPr>
          <w:drawing>
            <wp:inline distT="0" distB="0" distL="0" distR="0" wp14:anchorId="650AF4F0" wp14:editId="1410E0B1">
              <wp:extent cx="5274310" cy="3209925"/>
              <wp:effectExtent l="0" t="0" r="2540" b="9525"/>
              <wp:docPr id="2392124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12492" name="图片 239212492"/>
                      <pic:cNvPicPr/>
                    </pic:nvPicPr>
                    <pic:blipFill>
                      <a:blip r:embed="rId11">
                        <a:extLst>
                          <a:ext uri="{28A0092B-C50C-407E-A947-70E740481C1C}">
                            <a14:useLocalDpi xmlns:a14="http://schemas.microsoft.com/office/drawing/2010/main" val="0"/>
                          </a:ext>
                        </a:extLst>
                      </a:blip>
                      <a:stretch>
                        <a:fillRect/>
                      </a:stretch>
                    </pic:blipFill>
                    <pic:spPr>
                      <a:xfrm>
                        <a:off x="0" y="0"/>
                        <a:ext cx="5274310" cy="3209925"/>
                      </a:xfrm>
                      <a:prstGeom prst="rect">
                        <a:avLst/>
                      </a:prstGeom>
                    </pic:spPr>
                  </pic:pic>
                </a:graphicData>
              </a:graphic>
            </wp:inline>
          </w:drawing>
        </w:r>
      </w:del>
    </w:p>
    <w:p w14:paraId="72866C0F" w14:textId="3139F2B5" w:rsidR="00DD5E54" w:rsidRPr="00B214BC" w:rsidDel="00425055" w:rsidRDefault="00DD5E54" w:rsidP="002370CD">
      <w:pPr>
        <w:spacing w:line="360" w:lineRule="auto"/>
        <w:ind w:firstLine="420"/>
        <w:rPr>
          <w:del w:id="200" w:author="奕柯 胡" w:date="2023-09-25T17:59:00Z"/>
        </w:rPr>
      </w:pPr>
      <w:del w:id="201" w:author="奕柯 胡" w:date="2023-09-25T17:59:00Z">
        <w:r w:rsidDel="00425055">
          <w:rPr>
            <w:rFonts w:hint="eastAsia"/>
          </w:rPr>
          <w:delText>整体的技术路线如下所示</w:delText>
        </w:r>
        <w:r w:rsidR="00BB668A" w:rsidDel="00425055">
          <w:rPr>
            <w:rFonts w:hint="eastAsia"/>
          </w:rPr>
          <w:delText>：</w:delText>
        </w:r>
      </w:del>
    </w:p>
    <w:p w14:paraId="49211BEA" w14:textId="51606DAF" w:rsidR="002370CD" w:rsidRPr="00DD5E54" w:rsidDel="00425055" w:rsidRDefault="00BB668A" w:rsidP="00B43DA0">
      <w:pPr>
        <w:spacing w:line="360" w:lineRule="auto"/>
        <w:ind w:firstLine="420"/>
        <w:rPr>
          <w:del w:id="202" w:author="奕柯 胡" w:date="2023-09-25T17:59:00Z"/>
        </w:rPr>
      </w:pPr>
      <w:del w:id="203" w:author="奕柯 胡" w:date="2023-09-25T17:59:00Z">
        <w:r w:rsidDel="00425055">
          <w:rPr>
            <w:noProof/>
          </w:rPr>
          <w:drawing>
            <wp:inline distT="0" distB="0" distL="0" distR="0" wp14:anchorId="5997076D" wp14:editId="065993A0">
              <wp:extent cx="5274310" cy="5993765"/>
              <wp:effectExtent l="0" t="0" r="2540" b="6985"/>
              <wp:docPr id="7686353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35327" name="图片 768635327"/>
                      <pic:cNvPicPr/>
                    </pic:nvPicPr>
                    <pic:blipFill>
                      <a:blip r:embed="rId12">
                        <a:extLst>
                          <a:ext uri="{28A0092B-C50C-407E-A947-70E740481C1C}">
                            <a14:useLocalDpi xmlns:a14="http://schemas.microsoft.com/office/drawing/2010/main" val="0"/>
                          </a:ext>
                        </a:extLst>
                      </a:blip>
                      <a:stretch>
                        <a:fillRect/>
                      </a:stretch>
                    </pic:blipFill>
                    <pic:spPr>
                      <a:xfrm>
                        <a:off x="0" y="0"/>
                        <a:ext cx="5274310" cy="5993765"/>
                      </a:xfrm>
                      <a:prstGeom prst="rect">
                        <a:avLst/>
                      </a:prstGeom>
                    </pic:spPr>
                  </pic:pic>
                </a:graphicData>
              </a:graphic>
            </wp:inline>
          </w:drawing>
        </w:r>
      </w:del>
    </w:p>
    <w:p w14:paraId="3D95E55C" w14:textId="264BEDC6" w:rsidR="002370CD" w:rsidRPr="002370CD" w:rsidRDefault="002370CD" w:rsidP="00B43DA0">
      <w:pPr>
        <w:spacing w:line="360" w:lineRule="auto"/>
        <w:ind w:firstLine="420"/>
      </w:pPr>
    </w:p>
    <w:sectPr w:rsidR="002370CD" w:rsidRPr="002370C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2" w:author="奕柯 胡" w:date="2023-09-25T18:14:00Z" w:initials="奕胡">
    <w:p w14:paraId="3B88D6E7" w14:textId="77777777" w:rsidR="00B159C4" w:rsidRDefault="00B159C4" w:rsidP="007E1928">
      <w:pPr>
        <w:pStyle w:val="aa"/>
      </w:pPr>
      <w:r>
        <w:rPr>
          <w:rStyle w:val="a9"/>
        </w:rPr>
        <w:annotationRef/>
      </w:r>
      <w:r>
        <w:t>啊，这里感觉还得设计设计</w:t>
      </w:r>
      <w:r>
        <w:t>...</w:t>
      </w:r>
    </w:p>
  </w:comment>
  <w:comment w:id="88" w:author="奕柯 胡" w:date="2023-09-25T17:52:00Z" w:initials="奕胡">
    <w:p w14:paraId="49D056CF" w14:textId="31B5DCA2" w:rsidR="0050631D" w:rsidRDefault="0050631D" w:rsidP="00416570">
      <w:pPr>
        <w:pStyle w:val="aa"/>
      </w:pPr>
      <w:r>
        <w:rPr>
          <w:rStyle w:val="a9"/>
        </w:rPr>
        <w:annotationRef/>
      </w:r>
      <w:r>
        <w:t>如果这种情况比较多的话，应该加一个判断目标数据集在摘要或者致谢中重要性的算法。</w:t>
      </w:r>
    </w:p>
  </w:comment>
  <w:comment w:id="127" w:author="奕柯 胡" w:date="2023-09-25T17:52:00Z" w:initials="奕胡">
    <w:p w14:paraId="72D4B2CC" w14:textId="77777777" w:rsidR="0050631D" w:rsidRDefault="0050631D" w:rsidP="00677FDD">
      <w:pPr>
        <w:pStyle w:val="aa"/>
      </w:pPr>
      <w:r>
        <w:rPr>
          <w:rStyle w:val="a9"/>
        </w:rPr>
        <w:annotationRef/>
      </w:r>
      <w:r>
        <w:t>这里的具体权重我觉得还得在进行实验的时候再看，但我现在觉得摘要和致谢的权重应该是最高的，引用位置和引用上下文应该差不多</w:t>
      </w:r>
    </w:p>
  </w:comment>
  <w:comment w:id="154" w:author="奕柯 胡" w:date="2023-09-25T17:59:00Z" w:initials="奕胡">
    <w:p w14:paraId="59DFDAC9" w14:textId="77777777" w:rsidR="00425055" w:rsidRDefault="00425055" w:rsidP="00685F46">
      <w:pPr>
        <w:pStyle w:val="aa"/>
      </w:pPr>
      <w:r>
        <w:rPr>
          <w:rStyle w:val="a9"/>
        </w:rPr>
        <w:annotationRef/>
      </w:r>
      <w:r>
        <w:t>这里我不知道该怎么表示</w:t>
      </w:r>
    </w:p>
  </w:comment>
  <w:comment w:id="190" w:author="胡 奕柯" w:date="2023-09-13T17:24:00Z" w:initials="胡">
    <w:p w14:paraId="6EC52A81" w14:textId="09A135CA" w:rsidR="004124C4" w:rsidRDefault="004124C4" w:rsidP="00342D49">
      <w:pPr>
        <w:pStyle w:val="aa"/>
      </w:pPr>
      <w:r>
        <w:rPr>
          <w:rStyle w:val="a9"/>
        </w:rPr>
        <w:annotationRef/>
      </w:r>
      <w:r>
        <w:t>将原来这里的</w:t>
      </w:r>
      <w:r>
        <w:t>Grobid</w:t>
      </w:r>
      <w:r>
        <w:t>服务换成了之前寒假构思的一个没有实现的模块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88D6E7" w15:done="0"/>
  <w15:commentEx w15:paraId="49D056CF" w15:done="0"/>
  <w15:commentEx w15:paraId="72D4B2CC" w15:done="0"/>
  <w15:commentEx w15:paraId="59DFDAC9" w15:done="0"/>
  <w15:commentEx w15:paraId="6EC52A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6E6292F" w16cex:dateUtc="2023-09-25T10:14:00Z"/>
  <w16cex:commentExtensible w16cex:durableId="5DD01656" w16cex:dateUtc="2023-09-25T09:52:00Z"/>
  <w16cex:commentExtensible w16cex:durableId="232DECFA" w16cex:dateUtc="2023-09-25T09:52:00Z"/>
  <w16cex:commentExtensible w16cex:durableId="398086F0" w16cex:dateUtc="2023-09-25T09:59:00Z"/>
  <w16cex:commentExtensible w16cex:durableId="28AC6EC1" w16cex:dateUtc="2023-09-13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88D6E7" w16cid:durableId="46E6292F"/>
  <w16cid:commentId w16cid:paraId="49D056CF" w16cid:durableId="5DD01656"/>
  <w16cid:commentId w16cid:paraId="72D4B2CC" w16cid:durableId="232DECFA"/>
  <w16cid:commentId w16cid:paraId="59DFDAC9" w16cid:durableId="398086F0"/>
  <w16cid:commentId w16cid:paraId="6EC52A81" w16cid:durableId="28AC6E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A9153" w14:textId="77777777" w:rsidR="00381907" w:rsidRDefault="00381907" w:rsidP="008E00A7">
      <w:r>
        <w:separator/>
      </w:r>
    </w:p>
  </w:endnote>
  <w:endnote w:type="continuationSeparator" w:id="0">
    <w:p w14:paraId="15D80900" w14:textId="77777777" w:rsidR="00381907" w:rsidRDefault="00381907" w:rsidP="008E0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6222D" w14:textId="77777777" w:rsidR="00381907" w:rsidRDefault="00381907" w:rsidP="008E00A7">
      <w:r>
        <w:separator/>
      </w:r>
    </w:p>
  </w:footnote>
  <w:footnote w:type="continuationSeparator" w:id="0">
    <w:p w14:paraId="030B71D3" w14:textId="77777777" w:rsidR="00381907" w:rsidRDefault="00381907" w:rsidP="008E00A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TKO">
    <w15:presenceInfo w15:providerId="None" w15:userId="NTKO"/>
  </w15:person>
  <w15:person w15:author="奕柯 胡">
    <w15:presenceInfo w15:providerId="Windows Live" w15:userId="88ddc937c702df34"/>
  </w15:person>
  <w15:person w15:author="胡 奕柯">
    <w15:presenceInfo w15:providerId="Windows Live" w15:userId="88ddc937c702df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D8"/>
    <w:rsid w:val="0005745B"/>
    <w:rsid w:val="000D297B"/>
    <w:rsid w:val="000F43E2"/>
    <w:rsid w:val="001037C7"/>
    <w:rsid w:val="001B23D0"/>
    <w:rsid w:val="001E2F83"/>
    <w:rsid w:val="001F00FA"/>
    <w:rsid w:val="002370CD"/>
    <w:rsid w:val="00287020"/>
    <w:rsid w:val="002C5B4B"/>
    <w:rsid w:val="00381907"/>
    <w:rsid w:val="003B4AE0"/>
    <w:rsid w:val="00411E24"/>
    <w:rsid w:val="004124C4"/>
    <w:rsid w:val="00425055"/>
    <w:rsid w:val="004729C9"/>
    <w:rsid w:val="00496B29"/>
    <w:rsid w:val="0050631D"/>
    <w:rsid w:val="0058312D"/>
    <w:rsid w:val="00596ADB"/>
    <w:rsid w:val="005F1CDB"/>
    <w:rsid w:val="005F7552"/>
    <w:rsid w:val="006D3CDA"/>
    <w:rsid w:val="0080367F"/>
    <w:rsid w:val="008113A0"/>
    <w:rsid w:val="00815000"/>
    <w:rsid w:val="00837627"/>
    <w:rsid w:val="00866545"/>
    <w:rsid w:val="00871567"/>
    <w:rsid w:val="0087286D"/>
    <w:rsid w:val="00887836"/>
    <w:rsid w:val="00890A12"/>
    <w:rsid w:val="008976F9"/>
    <w:rsid w:val="008D242F"/>
    <w:rsid w:val="008D5CC9"/>
    <w:rsid w:val="008E00A7"/>
    <w:rsid w:val="008F74D8"/>
    <w:rsid w:val="009F2458"/>
    <w:rsid w:val="00A10D98"/>
    <w:rsid w:val="00A175B3"/>
    <w:rsid w:val="00A4576F"/>
    <w:rsid w:val="00A460A5"/>
    <w:rsid w:val="00A5484F"/>
    <w:rsid w:val="00A603AC"/>
    <w:rsid w:val="00A80893"/>
    <w:rsid w:val="00A81914"/>
    <w:rsid w:val="00A8258D"/>
    <w:rsid w:val="00AA0ACB"/>
    <w:rsid w:val="00AA7339"/>
    <w:rsid w:val="00AB24FF"/>
    <w:rsid w:val="00AD3980"/>
    <w:rsid w:val="00B159C4"/>
    <w:rsid w:val="00B214BC"/>
    <w:rsid w:val="00B43DA0"/>
    <w:rsid w:val="00B66783"/>
    <w:rsid w:val="00B834D1"/>
    <w:rsid w:val="00B84C79"/>
    <w:rsid w:val="00B94F71"/>
    <w:rsid w:val="00BB668A"/>
    <w:rsid w:val="00C9382B"/>
    <w:rsid w:val="00CE72E4"/>
    <w:rsid w:val="00D162F6"/>
    <w:rsid w:val="00D44E18"/>
    <w:rsid w:val="00D73259"/>
    <w:rsid w:val="00DA1EC4"/>
    <w:rsid w:val="00DD4D0B"/>
    <w:rsid w:val="00DD5E54"/>
    <w:rsid w:val="00DD76FD"/>
    <w:rsid w:val="00DF11F9"/>
    <w:rsid w:val="00E3354E"/>
    <w:rsid w:val="00EC4F63"/>
    <w:rsid w:val="00ED4C49"/>
    <w:rsid w:val="00EF7C97"/>
    <w:rsid w:val="00F01A5D"/>
    <w:rsid w:val="00F07D4F"/>
    <w:rsid w:val="00F51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48772"/>
  <w15:chartTrackingRefBased/>
  <w15:docId w15:val="{A6F30ED1-5AE5-452D-98B6-9C48EA0B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552"/>
    <w:pPr>
      <w:widowControl w:val="0"/>
      <w:jc w:val="both"/>
    </w:pPr>
    <w:rPr>
      <w:rFonts w:eastAsia="宋体"/>
    </w:rPr>
  </w:style>
  <w:style w:type="paragraph" w:styleId="1">
    <w:name w:val="heading 1"/>
    <w:basedOn w:val="a"/>
    <w:next w:val="a"/>
    <w:link w:val="10"/>
    <w:uiPriority w:val="9"/>
    <w:qFormat/>
    <w:rsid w:val="005F75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29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7552"/>
    <w:rPr>
      <w:b/>
      <w:bCs/>
      <w:kern w:val="44"/>
      <w:sz w:val="44"/>
      <w:szCs w:val="44"/>
    </w:rPr>
  </w:style>
  <w:style w:type="character" w:customStyle="1" w:styleId="20">
    <w:name w:val="标题 2 字符"/>
    <w:basedOn w:val="a0"/>
    <w:link w:val="2"/>
    <w:uiPriority w:val="9"/>
    <w:rsid w:val="000D297B"/>
    <w:rPr>
      <w:rFonts w:asciiTheme="majorHAnsi" w:eastAsiaTheme="majorEastAsia" w:hAnsiTheme="majorHAnsi" w:cstheme="majorBidi"/>
      <w:b/>
      <w:bCs/>
      <w:sz w:val="32"/>
      <w:szCs w:val="32"/>
    </w:rPr>
  </w:style>
  <w:style w:type="table" w:styleId="a3">
    <w:name w:val="Table Grid"/>
    <w:basedOn w:val="a1"/>
    <w:uiPriority w:val="39"/>
    <w:rsid w:val="00DD5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E00A7"/>
    <w:pPr>
      <w:tabs>
        <w:tab w:val="center" w:pos="4153"/>
        <w:tab w:val="right" w:pos="8306"/>
      </w:tabs>
      <w:snapToGrid w:val="0"/>
      <w:jc w:val="center"/>
    </w:pPr>
    <w:rPr>
      <w:sz w:val="18"/>
      <w:szCs w:val="18"/>
    </w:rPr>
  </w:style>
  <w:style w:type="character" w:customStyle="1" w:styleId="a5">
    <w:name w:val="页眉 字符"/>
    <w:basedOn w:val="a0"/>
    <w:link w:val="a4"/>
    <w:uiPriority w:val="99"/>
    <w:rsid w:val="008E00A7"/>
    <w:rPr>
      <w:rFonts w:eastAsia="宋体"/>
      <w:sz w:val="18"/>
      <w:szCs w:val="18"/>
    </w:rPr>
  </w:style>
  <w:style w:type="paragraph" w:styleId="a6">
    <w:name w:val="footer"/>
    <w:basedOn w:val="a"/>
    <w:link w:val="a7"/>
    <w:uiPriority w:val="99"/>
    <w:unhideWhenUsed/>
    <w:rsid w:val="008E00A7"/>
    <w:pPr>
      <w:tabs>
        <w:tab w:val="center" w:pos="4153"/>
        <w:tab w:val="right" w:pos="8306"/>
      </w:tabs>
      <w:snapToGrid w:val="0"/>
      <w:jc w:val="left"/>
    </w:pPr>
    <w:rPr>
      <w:sz w:val="18"/>
      <w:szCs w:val="18"/>
    </w:rPr>
  </w:style>
  <w:style w:type="character" w:customStyle="1" w:styleId="a7">
    <w:name w:val="页脚 字符"/>
    <w:basedOn w:val="a0"/>
    <w:link w:val="a6"/>
    <w:uiPriority w:val="99"/>
    <w:rsid w:val="008E00A7"/>
    <w:rPr>
      <w:rFonts w:eastAsia="宋体"/>
      <w:sz w:val="18"/>
      <w:szCs w:val="18"/>
    </w:rPr>
  </w:style>
  <w:style w:type="paragraph" w:styleId="a8">
    <w:name w:val="Revision"/>
    <w:hidden/>
    <w:uiPriority w:val="99"/>
    <w:semiHidden/>
    <w:rsid w:val="004124C4"/>
    <w:rPr>
      <w:rFonts w:eastAsia="宋体"/>
    </w:rPr>
  </w:style>
  <w:style w:type="character" w:styleId="a9">
    <w:name w:val="annotation reference"/>
    <w:basedOn w:val="a0"/>
    <w:uiPriority w:val="99"/>
    <w:semiHidden/>
    <w:unhideWhenUsed/>
    <w:rsid w:val="004124C4"/>
    <w:rPr>
      <w:sz w:val="21"/>
      <w:szCs w:val="21"/>
    </w:rPr>
  </w:style>
  <w:style w:type="paragraph" w:styleId="aa">
    <w:name w:val="annotation text"/>
    <w:basedOn w:val="a"/>
    <w:link w:val="ab"/>
    <w:uiPriority w:val="99"/>
    <w:unhideWhenUsed/>
    <w:rsid w:val="004124C4"/>
    <w:pPr>
      <w:jc w:val="left"/>
    </w:pPr>
  </w:style>
  <w:style w:type="character" w:customStyle="1" w:styleId="ab">
    <w:name w:val="批注文字 字符"/>
    <w:basedOn w:val="a0"/>
    <w:link w:val="aa"/>
    <w:uiPriority w:val="99"/>
    <w:rsid w:val="004124C4"/>
    <w:rPr>
      <w:rFonts w:eastAsia="宋体"/>
    </w:rPr>
  </w:style>
  <w:style w:type="paragraph" w:styleId="ac">
    <w:name w:val="annotation subject"/>
    <w:basedOn w:val="aa"/>
    <w:next w:val="aa"/>
    <w:link w:val="ad"/>
    <w:uiPriority w:val="99"/>
    <w:semiHidden/>
    <w:unhideWhenUsed/>
    <w:rsid w:val="004124C4"/>
    <w:rPr>
      <w:b/>
      <w:bCs/>
    </w:rPr>
  </w:style>
  <w:style w:type="character" w:customStyle="1" w:styleId="ad">
    <w:name w:val="批注主题 字符"/>
    <w:basedOn w:val="ab"/>
    <w:link w:val="ac"/>
    <w:uiPriority w:val="99"/>
    <w:semiHidden/>
    <w:rsid w:val="004124C4"/>
    <w:rPr>
      <w:rFonts w:eastAsia="宋体"/>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12DAC-8400-481F-A802-FE93B287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1</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奕柯</dc:creator>
  <cp:keywords/>
  <dc:description/>
  <cp:lastModifiedBy>奕柯 胡</cp:lastModifiedBy>
  <cp:revision>14</cp:revision>
  <dcterms:created xsi:type="dcterms:W3CDTF">2023-09-20T08:16:00Z</dcterms:created>
  <dcterms:modified xsi:type="dcterms:W3CDTF">2023-11-03T07:48:00Z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caab27696174bbe2198b07dcbbcb12a69ef7755894bdd9cc7560b78ecb41d2e1</vt:lpwstr>
  </property>
</Properties>
</file>